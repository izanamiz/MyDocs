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CA00" w14:textId="77777777" w:rsidR="006A74CD" w:rsidRPr="00467A71" w:rsidRDefault="00C0056E">
      <w:pPr>
        <w:jc w:val="center"/>
        <w:rPr>
          <w:rFonts w:ascii="Times New Roman" w:hAnsi="Times New Roman" w:cs="Times New Roman"/>
          <w:b/>
          <w:sz w:val="28"/>
          <w:szCs w:val="28"/>
          <w:rPrChange w:id="0" w:author="Admin" w:date="2021-06-22T09:41:00Z">
            <w:rPr>
              <w:rFonts w:ascii="Times New Roman" w:hAnsi="Times New Roman" w:cs="Times New Roman"/>
              <w:sz w:val="28"/>
              <w:szCs w:val="28"/>
            </w:rPr>
          </w:rPrChange>
        </w:rPr>
        <w:pPrChange w:id="1" w:author="Admin" w:date="2021-06-22T09:41:00Z">
          <w:pPr/>
        </w:pPrChange>
      </w:pPr>
      <w:r w:rsidRPr="00467A71">
        <w:rPr>
          <w:rFonts w:ascii="Times New Roman" w:hAnsi="Times New Roman" w:cs="Times New Roman"/>
          <w:b/>
          <w:sz w:val="28"/>
          <w:szCs w:val="28"/>
          <w:rPrChange w:id="2" w:author="Admin" w:date="2021-06-22T09:41:00Z">
            <w:rPr>
              <w:rFonts w:ascii="Times New Roman" w:hAnsi="Times New Roman" w:cs="Times New Roman"/>
              <w:sz w:val="28"/>
              <w:szCs w:val="28"/>
            </w:rPr>
          </w:rPrChange>
        </w:rPr>
        <w:t>SPEAKING CUE CARDS</w:t>
      </w:r>
      <w:ins w:id="3" w:author="Admin" w:date="2021-06-22T09:45:00Z">
        <w:r w:rsidR="00C9677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4" w:author="Admin" w:date="2021-06-22T09:46:00Z">
        <w:r w:rsidR="00C9677C">
          <w:rPr>
            <w:rFonts w:ascii="Times New Roman" w:hAnsi="Times New Roman" w:cs="Times New Roman"/>
            <w:b/>
            <w:sz w:val="28"/>
            <w:szCs w:val="28"/>
          </w:rPr>
          <w:t>–</w:t>
        </w:r>
      </w:ins>
      <w:ins w:id="5" w:author="Admin" w:date="2021-06-22T09:45:00Z">
        <w:r w:rsidR="00C9677C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6" w:author="Admin" w:date="2021-06-22T09:46:00Z">
        <w:r w:rsidR="00C9677C">
          <w:rPr>
            <w:rFonts w:ascii="Times New Roman" w:hAnsi="Times New Roman" w:cs="Times New Roman"/>
            <w:b/>
            <w:sz w:val="28"/>
            <w:szCs w:val="28"/>
          </w:rPr>
          <w:t>C</w:t>
        </w:r>
      </w:ins>
      <w:ins w:id="7" w:author="Admin" w:date="2021-06-22T09:45:00Z">
        <w:r w:rsidR="00C9677C">
          <w:rPr>
            <w:rFonts w:ascii="Times New Roman" w:hAnsi="Times New Roman" w:cs="Times New Roman"/>
            <w:b/>
            <w:sz w:val="28"/>
            <w:szCs w:val="28"/>
          </w:rPr>
          <w:t xml:space="preserve">ourse </w:t>
        </w:r>
      </w:ins>
      <w:ins w:id="8" w:author="Admin" w:date="2021-06-22T09:46:00Z">
        <w:r w:rsidR="00C9677C">
          <w:rPr>
            <w:rFonts w:ascii="Times New Roman" w:hAnsi="Times New Roman" w:cs="Times New Roman"/>
            <w:b/>
            <w:sz w:val="28"/>
            <w:szCs w:val="28"/>
          </w:rPr>
          <w:t>1</w:t>
        </w:r>
      </w:ins>
    </w:p>
    <w:p w14:paraId="4B7E46C7" w14:textId="77777777" w:rsidR="00C0056E" w:rsidRPr="00467A71" w:rsidRDefault="00C0056E">
      <w:pPr>
        <w:rPr>
          <w:rFonts w:ascii="Times New Roman" w:hAnsi="Times New Roman" w:cs="Times New Roman"/>
          <w:sz w:val="28"/>
          <w:szCs w:val="28"/>
        </w:rPr>
      </w:pPr>
    </w:p>
    <w:p w14:paraId="466E25E5" w14:textId="77777777" w:rsidR="007D019E" w:rsidRDefault="00C0056E">
      <w:pPr>
        <w:pStyle w:val="ListParagraph"/>
        <w:numPr>
          <w:ilvl w:val="0"/>
          <w:numId w:val="2"/>
        </w:numPr>
        <w:rPr>
          <w:ins w:id="9" w:author="Admin" w:date="2021-06-22T09:47:00Z"/>
          <w:rFonts w:ascii="Times New Roman" w:hAnsi="Times New Roman" w:cs="Times New Roman"/>
          <w:sz w:val="28"/>
          <w:szCs w:val="28"/>
        </w:rPr>
        <w:pPrChange w:id="10" w:author="Admin" w:date="2021-06-22T09:41:00Z">
          <w:pPr/>
        </w:pPrChange>
      </w:pPr>
      <w:r w:rsidRPr="005F745D">
        <w:rPr>
          <w:rFonts w:ascii="Times New Roman" w:hAnsi="Times New Roman" w:cs="Times New Roman"/>
          <w:b/>
          <w:sz w:val="28"/>
          <w:szCs w:val="28"/>
          <w:rPrChange w:id="11" w:author="Admin" w:date="2021-06-22T09:45:00Z">
            <w:rPr/>
          </w:rPrChange>
        </w:rPr>
        <w:t xml:space="preserve">Describe an activity that you </w:t>
      </w:r>
      <w:ins w:id="12" w:author="Admin" w:date="2021-06-22T09:46:00Z">
        <w:r w:rsidR="007D019E">
          <w:rPr>
            <w:rFonts w:ascii="Times New Roman" w:hAnsi="Times New Roman" w:cs="Times New Roman"/>
            <w:b/>
            <w:sz w:val="28"/>
            <w:szCs w:val="28"/>
          </w:rPr>
          <w:t xml:space="preserve">like </w:t>
        </w:r>
      </w:ins>
      <w:r w:rsidRPr="005F745D">
        <w:rPr>
          <w:rFonts w:ascii="Times New Roman" w:hAnsi="Times New Roman" w:cs="Times New Roman"/>
          <w:b/>
          <w:sz w:val="28"/>
          <w:szCs w:val="28"/>
          <w:rPrChange w:id="13" w:author="Admin" w:date="2021-06-22T09:45:00Z">
            <w:rPr/>
          </w:rPrChange>
        </w:rPr>
        <w:t>do</w:t>
      </w:r>
      <w:ins w:id="14" w:author="Admin" w:date="2021-06-22T09:46:00Z">
        <w:r w:rsidR="007D019E">
          <w:rPr>
            <w:rFonts w:ascii="Times New Roman" w:hAnsi="Times New Roman" w:cs="Times New Roman"/>
            <w:b/>
            <w:sz w:val="28"/>
            <w:szCs w:val="28"/>
          </w:rPr>
          <w:t>ing</w:t>
        </w:r>
      </w:ins>
      <w:r w:rsidRPr="005F745D">
        <w:rPr>
          <w:rFonts w:ascii="Times New Roman" w:hAnsi="Times New Roman" w:cs="Times New Roman"/>
          <w:b/>
          <w:sz w:val="28"/>
          <w:szCs w:val="28"/>
          <w:rPrChange w:id="15" w:author="Admin" w:date="2021-06-22T09:45:00Z">
            <w:rPr/>
          </w:rPrChange>
        </w:rPr>
        <w:t xml:space="preserve"> after school/work.</w:t>
      </w:r>
      <w:r w:rsidRPr="005F745D">
        <w:rPr>
          <w:rFonts w:ascii="Times New Roman" w:hAnsi="Times New Roman" w:cs="Times New Roman"/>
          <w:b/>
          <w:sz w:val="28"/>
          <w:szCs w:val="28"/>
          <w:rPrChange w:id="16" w:author="Admin" w:date="2021-06-22T09:45:00Z">
            <w:rPr/>
          </w:rPrChange>
        </w:rPr>
        <w:br/>
      </w:r>
      <w:r w:rsidRPr="008D3B85">
        <w:rPr>
          <w:rFonts w:ascii="Times New Roman" w:hAnsi="Times New Roman" w:cs="Times New Roman"/>
          <w:sz w:val="28"/>
          <w:szCs w:val="28"/>
          <w:rPrChange w:id="17" w:author="Admin" w:date="2021-06-22T09:41:00Z">
            <w:rPr/>
          </w:rPrChange>
        </w:rPr>
        <w:br/>
      </w:r>
      <w:r w:rsidRPr="008D3B85">
        <w:rPr>
          <w:rFonts w:ascii="Times New Roman" w:hAnsi="Times New Roman" w:cs="Times New Roman"/>
          <w:b/>
          <w:bCs/>
          <w:sz w:val="28"/>
          <w:szCs w:val="28"/>
          <w:rPrChange w:id="18" w:author="Admin" w:date="2021-06-22T09:41:00Z">
            <w:rPr>
              <w:b/>
              <w:bCs/>
            </w:rPr>
          </w:rPrChange>
        </w:rPr>
        <w:t>You should say</w:t>
      </w:r>
      <w:r w:rsidRPr="008D3B85">
        <w:rPr>
          <w:rFonts w:ascii="Times New Roman" w:hAnsi="Times New Roman" w:cs="Times New Roman"/>
          <w:sz w:val="28"/>
          <w:szCs w:val="28"/>
          <w:rPrChange w:id="19" w:author="Admin" w:date="2021-06-22T09:41:00Z">
            <w:rPr/>
          </w:rPrChange>
        </w:rPr>
        <w:br/>
        <w:t>What it is?</w:t>
      </w:r>
      <w:r w:rsidRPr="008D3B85">
        <w:rPr>
          <w:rFonts w:ascii="Times New Roman" w:hAnsi="Times New Roman" w:cs="Times New Roman"/>
          <w:sz w:val="28"/>
          <w:szCs w:val="28"/>
          <w:rPrChange w:id="20" w:author="Admin" w:date="2021-06-22T09:41:00Z">
            <w:rPr/>
          </w:rPrChange>
        </w:rPr>
        <w:br/>
        <w:t>When and Where you do it?</w:t>
      </w:r>
      <w:r w:rsidRPr="008D3B85">
        <w:rPr>
          <w:rFonts w:ascii="Times New Roman" w:hAnsi="Times New Roman" w:cs="Times New Roman"/>
          <w:sz w:val="28"/>
          <w:szCs w:val="28"/>
          <w:rPrChange w:id="21" w:author="Admin" w:date="2021-06-22T09:41:00Z">
            <w:rPr/>
          </w:rPrChange>
        </w:rPr>
        <w:br/>
        <w:t>Who you do it with?</w:t>
      </w:r>
    </w:p>
    <w:p w14:paraId="0AB0A7B9" w14:textId="77777777" w:rsidR="00C0056E" w:rsidRPr="008D3B85" w:rsidRDefault="007D019E">
      <w:pPr>
        <w:pStyle w:val="ListParagraph"/>
        <w:rPr>
          <w:rFonts w:ascii="Times New Roman" w:hAnsi="Times New Roman" w:cs="Times New Roman"/>
          <w:sz w:val="28"/>
          <w:szCs w:val="28"/>
          <w:rPrChange w:id="22" w:author="Admin" w:date="2021-06-22T09:41:00Z">
            <w:rPr/>
          </w:rPrChange>
        </w:rPr>
        <w:pPrChange w:id="23" w:author="Admin" w:date="2021-06-22T09:47:00Z">
          <w:pPr/>
        </w:pPrChange>
      </w:pPr>
      <w:ins w:id="24" w:author="Admin" w:date="2021-06-22T09:47:00Z">
        <w:r>
          <w:rPr>
            <w:rFonts w:ascii="Times New Roman" w:hAnsi="Times New Roman" w:cs="Times New Roman"/>
            <w:sz w:val="28"/>
            <w:szCs w:val="28"/>
          </w:rPr>
          <w:t>Why you like doing that activity</w:t>
        </w:r>
      </w:ins>
      <w:r w:rsidR="00C0056E" w:rsidRPr="008D3B85">
        <w:rPr>
          <w:rFonts w:ascii="Times New Roman" w:hAnsi="Times New Roman" w:cs="Times New Roman"/>
          <w:sz w:val="28"/>
          <w:szCs w:val="28"/>
          <w:rPrChange w:id="25" w:author="Admin" w:date="2021-06-22T09:41:00Z">
            <w:rPr/>
          </w:rPrChange>
        </w:rPr>
        <w:br/>
        <w:t>And how you feel about it?</w:t>
      </w:r>
    </w:p>
    <w:p w14:paraId="361F1C67" w14:textId="77777777" w:rsidR="00C0056E" w:rsidRPr="00467A71" w:rsidRDefault="00C0056E" w:rsidP="00C0056E">
      <w:pPr>
        <w:rPr>
          <w:rFonts w:ascii="Times New Roman" w:hAnsi="Times New Roman" w:cs="Times New Roman"/>
          <w:sz w:val="28"/>
          <w:szCs w:val="28"/>
        </w:rPr>
      </w:pPr>
    </w:p>
    <w:p w14:paraId="62917E19" w14:textId="77777777" w:rsidR="00C0056E" w:rsidRPr="008D3B85" w:rsidRDefault="00C0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rPrChange w:id="26" w:author="Admin" w:date="2021-06-22T09:41:00Z">
            <w:rPr/>
          </w:rPrChange>
        </w:rPr>
        <w:pPrChange w:id="27" w:author="Admin" w:date="2021-06-22T09:41:00Z">
          <w:pPr/>
        </w:pPrChange>
      </w:pPr>
      <w:r w:rsidRPr="005F745D">
        <w:rPr>
          <w:rFonts w:ascii="Times New Roman" w:hAnsi="Times New Roman" w:cs="Times New Roman"/>
          <w:b/>
          <w:sz w:val="28"/>
          <w:szCs w:val="28"/>
          <w:rPrChange w:id="28" w:author="Admin" w:date="2021-06-22T09:45:00Z">
            <w:rPr/>
          </w:rPrChange>
        </w:rPr>
        <w:t>Describe a time when you helped a friend</w:t>
      </w:r>
      <w:r w:rsidRPr="005F745D">
        <w:rPr>
          <w:rFonts w:ascii="Times New Roman" w:hAnsi="Times New Roman" w:cs="Times New Roman"/>
          <w:b/>
          <w:sz w:val="28"/>
          <w:szCs w:val="28"/>
          <w:rPrChange w:id="29" w:author="Admin" w:date="2021-06-22T09:45:00Z">
            <w:rPr/>
          </w:rPrChange>
        </w:rPr>
        <w:br/>
      </w:r>
      <w:r w:rsidRPr="008D3B85">
        <w:rPr>
          <w:rFonts w:ascii="Times New Roman" w:hAnsi="Times New Roman" w:cs="Times New Roman"/>
          <w:sz w:val="28"/>
          <w:szCs w:val="28"/>
          <w:rPrChange w:id="30" w:author="Admin" w:date="2021-06-22T09:41:00Z">
            <w:rPr/>
          </w:rPrChange>
        </w:rPr>
        <w:br/>
      </w:r>
      <w:r w:rsidRPr="008D3B85">
        <w:rPr>
          <w:rFonts w:ascii="Times New Roman" w:hAnsi="Times New Roman" w:cs="Times New Roman"/>
          <w:b/>
          <w:bCs/>
          <w:sz w:val="28"/>
          <w:szCs w:val="28"/>
          <w:rPrChange w:id="31" w:author="Admin" w:date="2021-06-22T09:41:00Z">
            <w:rPr>
              <w:b/>
              <w:bCs/>
            </w:rPr>
          </w:rPrChange>
        </w:rPr>
        <w:t>You should say</w:t>
      </w:r>
      <w:r w:rsidRPr="008D3B85">
        <w:rPr>
          <w:rFonts w:ascii="Times New Roman" w:hAnsi="Times New Roman" w:cs="Times New Roman"/>
          <w:sz w:val="28"/>
          <w:szCs w:val="28"/>
          <w:rPrChange w:id="32" w:author="Admin" w:date="2021-06-22T09:41:00Z">
            <w:rPr/>
          </w:rPrChange>
        </w:rPr>
        <w:br/>
        <w:t>When it was?</w:t>
      </w:r>
      <w:ins w:id="33" w:author="Admin" w:date="2021-06-22T09:46:00Z">
        <w:r w:rsidR="007D019E">
          <w:rPr>
            <w:rFonts w:ascii="Times New Roman" w:hAnsi="Times New Roman" w:cs="Times New Roman"/>
            <w:sz w:val="28"/>
            <w:szCs w:val="28"/>
          </w:rPr>
          <w:t xml:space="preserve"> What happened to your friend?</w:t>
        </w:r>
      </w:ins>
      <w:r w:rsidRPr="008D3B85">
        <w:rPr>
          <w:rFonts w:ascii="Times New Roman" w:hAnsi="Times New Roman" w:cs="Times New Roman"/>
          <w:sz w:val="28"/>
          <w:szCs w:val="28"/>
          <w:rPrChange w:id="34" w:author="Admin" w:date="2021-06-22T09:41:00Z">
            <w:rPr/>
          </w:rPrChange>
        </w:rPr>
        <w:br/>
        <w:t>How you helped him/her?</w:t>
      </w:r>
      <w:r w:rsidRPr="008D3B85">
        <w:rPr>
          <w:rFonts w:ascii="Times New Roman" w:hAnsi="Times New Roman" w:cs="Times New Roman"/>
          <w:sz w:val="28"/>
          <w:szCs w:val="28"/>
          <w:rPrChange w:id="35" w:author="Admin" w:date="2021-06-22T09:41:00Z">
            <w:rPr/>
          </w:rPrChange>
        </w:rPr>
        <w:br/>
        <w:t>Why you helped him/her?</w:t>
      </w:r>
      <w:r w:rsidRPr="008D3B85">
        <w:rPr>
          <w:rFonts w:ascii="Times New Roman" w:hAnsi="Times New Roman" w:cs="Times New Roman"/>
          <w:sz w:val="28"/>
          <w:szCs w:val="28"/>
          <w:rPrChange w:id="36" w:author="Admin" w:date="2021-06-22T09:41:00Z">
            <w:rPr/>
          </w:rPrChange>
        </w:rPr>
        <w:br/>
        <w:t>And how you felt about it?</w:t>
      </w:r>
    </w:p>
    <w:p w14:paraId="029F6764" w14:textId="77777777" w:rsidR="00C0056E" w:rsidRPr="00467A71" w:rsidRDefault="00C0056E" w:rsidP="00467A71">
      <w:pPr>
        <w:rPr>
          <w:rFonts w:ascii="Times New Roman" w:hAnsi="Times New Roman" w:cs="Times New Roman"/>
          <w:sz w:val="28"/>
          <w:szCs w:val="28"/>
        </w:rPr>
      </w:pPr>
    </w:p>
    <w:p w14:paraId="384E26CB" w14:textId="77777777" w:rsidR="00C0056E" w:rsidRPr="008D3B85" w:rsidRDefault="00C0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rPrChange w:id="37" w:author="Admin" w:date="2021-06-22T09:42:00Z">
            <w:rPr/>
          </w:rPrChange>
        </w:rPr>
        <w:pPrChange w:id="38" w:author="Admin" w:date="2021-06-22T09:42:00Z">
          <w:pPr/>
        </w:pPrChange>
      </w:pPr>
      <w:r w:rsidRPr="005F745D">
        <w:rPr>
          <w:rFonts w:ascii="Times New Roman" w:hAnsi="Times New Roman" w:cs="Times New Roman"/>
          <w:b/>
          <w:sz w:val="28"/>
          <w:szCs w:val="28"/>
          <w:rPrChange w:id="39" w:author="Admin" w:date="2021-06-22T09:45:00Z">
            <w:rPr/>
          </w:rPrChange>
        </w:rPr>
        <w:t>Describe a person with whom you like to spend time with</w:t>
      </w:r>
      <w:r w:rsidRPr="005F745D">
        <w:rPr>
          <w:rFonts w:ascii="Times New Roman" w:hAnsi="Times New Roman" w:cs="Times New Roman"/>
          <w:b/>
          <w:sz w:val="28"/>
          <w:szCs w:val="28"/>
          <w:rPrChange w:id="40" w:author="Admin" w:date="2021-06-22T09:45:00Z">
            <w:rPr/>
          </w:rPrChange>
        </w:rPr>
        <w:br/>
      </w:r>
      <w:r w:rsidRPr="008D3B85">
        <w:rPr>
          <w:rFonts w:ascii="Times New Roman" w:hAnsi="Times New Roman" w:cs="Times New Roman"/>
          <w:sz w:val="28"/>
          <w:szCs w:val="28"/>
          <w:rPrChange w:id="41" w:author="Admin" w:date="2021-06-22T09:42:00Z">
            <w:rPr/>
          </w:rPrChange>
        </w:rPr>
        <w:br/>
      </w:r>
      <w:r w:rsidRPr="008D3B85">
        <w:rPr>
          <w:rFonts w:ascii="Times New Roman" w:hAnsi="Times New Roman" w:cs="Times New Roman"/>
          <w:b/>
          <w:bCs/>
          <w:sz w:val="28"/>
          <w:szCs w:val="28"/>
          <w:rPrChange w:id="42" w:author="Admin" w:date="2021-06-22T09:42:00Z">
            <w:rPr>
              <w:b/>
              <w:bCs/>
            </w:rPr>
          </w:rPrChange>
        </w:rPr>
        <w:t>You should say</w:t>
      </w:r>
      <w:r w:rsidRPr="008D3B85">
        <w:rPr>
          <w:rFonts w:ascii="Times New Roman" w:hAnsi="Times New Roman" w:cs="Times New Roman"/>
          <w:sz w:val="28"/>
          <w:szCs w:val="28"/>
          <w:rPrChange w:id="43" w:author="Admin" w:date="2021-06-22T09:42:00Z">
            <w:rPr/>
          </w:rPrChange>
        </w:rPr>
        <w:br/>
        <w:t>Who the person is?</w:t>
      </w:r>
      <w:r w:rsidRPr="008D3B85">
        <w:rPr>
          <w:rFonts w:ascii="Times New Roman" w:hAnsi="Times New Roman" w:cs="Times New Roman"/>
          <w:sz w:val="28"/>
          <w:szCs w:val="28"/>
          <w:rPrChange w:id="44" w:author="Admin" w:date="2021-06-22T09:42:00Z">
            <w:rPr/>
          </w:rPrChange>
        </w:rPr>
        <w:br/>
        <w:t>What kind of activities you like to do with that person</w:t>
      </w:r>
      <w:r w:rsidRPr="008D3B85">
        <w:rPr>
          <w:rFonts w:ascii="Times New Roman" w:hAnsi="Times New Roman" w:cs="Times New Roman"/>
          <w:sz w:val="28"/>
          <w:szCs w:val="28"/>
          <w:rPrChange w:id="45" w:author="Admin" w:date="2021-06-22T09:42:00Z">
            <w:rPr/>
          </w:rPrChange>
        </w:rPr>
        <w:br/>
      </w:r>
      <w:del w:id="46" w:author="Admin" w:date="2021-06-22T09:47:00Z">
        <w:r w:rsidRPr="008D3B85" w:rsidDel="007D019E">
          <w:rPr>
            <w:rFonts w:ascii="Times New Roman" w:hAnsi="Times New Roman" w:cs="Times New Roman"/>
            <w:sz w:val="28"/>
            <w:szCs w:val="28"/>
            <w:rPrChange w:id="47" w:author="Admin" w:date="2021-06-22T09:42:00Z">
              <w:rPr/>
            </w:rPrChange>
          </w:rPr>
          <w:delText>What you like most about that person</w:delText>
        </w:r>
      </w:del>
      <w:ins w:id="48" w:author="Admin" w:date="2021-06-22T09:47:00Z">
        <w:r w:rsidR="007D019E">
          <w:rPr>
            <w:rFonts w:ascii="Times New Roman" w:hAnsi="Times New Roman" w:cs="Times New Roman"/>
            <w:sz w:val="28"/>
            <w:szCs w:val="28"/>
          </w:rPr>
          <w:t>How you feel when spending time with that person</w:t>
        </w:r>
      </w:ins>
    </w:p>
    <w:p w14:paraId="29330DD2" w14:textId="77777777" w:rsidR="00C0056E" w:rsidRPr="00467A71" w:rsidRDefault="00C0056E" w:rsidP="00467A71">
      <w:pPr>
        <w:rPr>
          <w:rFonts w:ascii="Times New Roman" w:hAnsi="Times New Roman" w:cs="Times New Roman"/>
          <w:sz w:val="28"/>
          <w:szCs w:val="28"/>
        </w:rPr>
      </w:pPr>
    </w:p>
    <w:p w14:paraId="26A5F421" w14:textId="77777777" w:rsidR="00C0056E" w:rsidRPr="008D3B85" w:rsidRDefault="00C0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rPrChange w:id="49" w:author="Admin" w:date="2021-06-22T09:42:00Z">
            <w:rPr/>
          </w:rPrChange>
        </w:rPr>
        <w:pPrChange w:id="50" w:author="Admin" w:date="2021-06-22T09:42:00Z">
          <w:pPr/>
        </w:pPrChange>
      </w:pPr>
      <w:r w:rsidRPr="005F745D">
        <w:rPr>
          <w:rFonts w:ascii="Times New Roman" w:hAnsi="Times New Roman" w:cs="Times New Roman"/>
          <w:b/>
          <w:sz w:val="28"/>
          <w:szCs w:val="28"/>
          <w:rPrChange w:id="51" w:author="Admin" w:date="2021-06-22T09:45:00Z">
            <w:rPr/>
          </w:rPrChange>
        </w:rPr>
        <w:t>Describe your first day at school.</w:t>
      </w:r>
      <w:r w:rsidRPr="005F745D">
        <w:rPr>
          <w:rFonts w:ascii="Times New Roman" w:hAnsi="Times New Roman" w:cs="Times New Roman"/>
          <w:b/>
          <w:sz w:val="28"/>
          <w:szCs w:val="28"/>
          <w:rPrChange w:id="52" w:author="Admin" w:date="2021-06-22T09:45:00Z">
            <w:rPr/>
          </w:rPrChange>
        </w:rPr>
        <w:br/>
      </w:r>
      <w:r w:rsidRPr="008D3B85">
        <w:rPr>
          <w:rFonts w:ascii="Times New Roman" w:hAnsi="Times New Roman" w:cs="Times New Roman"/>
          <w:sz w:val="28"/>
          <w:szCs w:val="28"/>
          <w:rPrChange w:id="53" w:author="Admin" w:date="2021-06-22T09:42:00Z">
            <w:rPr/>
          </w:rPrChange>
        </w:rPr>
        <w:br/>
      </w:r>
      <w:r w:rsidRPr="008D3B85">
        <w:rPr>
          <w:rFonts w:ascii="Times New Roman" w:hAnsi="Times New Roman" w:cs="Times New Roman"/>
          <w:b/>
          <w:bCs/>
          <w:sz w:val="28"/>
          <w:szCs w:val="28"/>
          <w:rPrChange w:id="54" w:author="Admin" w:date="2021-06-22T09:42:00Z">
            <w:rPr>
              <w:b/>
              <w:bCs/>
            </w:rPr>
          </w:rPrChange>
        </w:rPr>
        <w:t>You should say</w:t>
      </w:r>
      <w:r w:rsidRPr="008D3B85">
        <w:rPr>
          <w:rFonts w:ascii="Times New Roman" w:hAnsi="Times New Roman" w:cs="Times New Roman"/>
          <w:sz w:val="28"/>
          <w:szCs w:val="28"/>
          <w:rPrChange w:id="55" w:author="Admin" w:date="2021-06-22T09:42:00Z">
            <w:rPr/>
          </w:rPrChange>
        </w:rPr>
        <w:br/>
        <w:t>Where was it? </w:t>
      </w:r>
      <w:r w:rsidRPr="008D3B85">
        <w:rPr>
          <w:rFonts w:ascii="Times New Roman" w:hAnsi="Times New Roman" w:cs="Times New Roman"/>
          <w:sz w:val="28"/>
          <w:szCs w:val="28"/>
          <w:rPrChange w:id="56" w:author="Admin" w:date="2021-06-22T09:42:00Z">
            <w:rPr/>
          </w:rPrChange>
        </w:rPr>
        <w:br/>
        <w:t>What happened?</w:t>
      </w:r>
      <w:r w:rsidRPr="008D3B85">
        <w:rPr>
          <w:rFonts w:ascii="Times New Roman" w:hAnsi="Times New Roman" w:cs="Times New Roman"/>
          <w:sz w:val="28"/>
          <w:szCs w:val="28"/>
          <w:rPrChange w:id="57" w:author="Admin" w:date="2021-06-22T09:42:00Z">
            <w:rPr/>
          </w:rPrChange>
        </w:rPr>
        <w:br/>
        <w:t>Explain how you felt on that day?</w:t>
      </w:r>
    </w:p>
    <w:p w14:paraId="47934A5D" w14:textId="77777777" w:rsidR="00C0056E" w:rsidRPr="00467A71" w:rsidRDefault="00C0056E" w:rsidP="00467A71">
      <w:pPr>
        <w:rPr>
          <w:rFonts w:ascii="Times New Roman" w:hAnsi="Times New Roman" w:cs="Times New Roman"/>
          <w:sz w:val="28"/>
          <w:szCs w:val="28"/>
        </w:rPr>
      </w:pPr>
    </w:p>
    <w:p w14:paraId="7898AA59" w14:textId="77777777" w:rsidR="00C0056E" w:rsidRPr="008D3B85" w:rsidRDefault="00C0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rPrChange w:id="58" w:author="Admin" w:date="2021-06-22T09:42:00Z">
            <w:rPr/>
          </w:rPrChange>
        </w:rPr>
        <w:pPrChange w:id="59" w:author="Admin" w:date="2021-06-22T09:42:00Z">
          <w:pPr/>
        </w:pPrChange>
      </w:pPr>
      <w:r w:rsidRPr="005F745D">
        <w:rPr>
          <w:rFonts w:ascii="Times New Roman" w:hAnsi="Times New Roman" w:cs="Times New Roman"/>
          <w:b/>
          <w:sz w:val="28"/>
          <w:szCs w:val="28"/>
          <w:rPrChange w:id="60" w:author="Admin" w:date="2021-06-22T09:45:00Z">
            <w:rPr/>
          </w:rPrChange>
        </w:rPr>
        <w:lastRenderedPageBreak/>
        <w:t xml:space="preserve">Describe a book you read that you found useful or </w:t>
      </w:r>
      <w:proofErr w:type="gramStart"/>
      <w:r w:rsidRPr="005F745D">
        <w:rPr>
          <w:rFonts w:ascii="Times New Roman" w:hAnsi="Times New Roman" w:cs="Times New Roman"/>
          <w:b/>
          <w:sz w:val="28"/>
          <w:szCs w:val="28"/>
          <w:rPrChange w:id="61" w:author="Admin" w:date="2021-06-22T09:45:00Z">
            <w:rPr/>
          </w:rPrChange>
        </w:rPr>
        <w:t>Describe</w:t>
      </w:r>
      <w:proofErr w:type="gramEnd"/>
      <w:r w:rsidRPr="005F745D">
        <w:rPr>
          <w:rFonts w:ascii="Times New Roman" w:hAnsi="Times New Roman" w:cs="Times New Roman"/>
          <w:b/>
          <w:sz w:val="28"/>
          <w:szCs w:val="28"/>
          <w:rPrChange w:id="62" w:author="Admin" w:date="2021-06-22T09:45:00Z">
            <w:rPr/>
          </w:rPrChange>
        </w:rPr>
        <w:t xml:space="preserve"> an exciting book you read.</w:t>
      </w:r>
      <w:r w:rsidRPr="005F745D">
        <w:rPr>
          <w:rFonts w:ascii="Times New Roman" w:hAnsi="Times New Roman" w:cs="Times New Roman"/>
          <w:b/>
          <w:sz w:val="28"/>
          <w:szCs w:val="28"/>
          <w:rPrChange w:id="63" w:author="Admin" w:date="2021-06-22T09:45:00Z">
            <w:rPr/>
          </w:rPrChange>
        </w:rPr>
        <w:br/>
      </w:r>
      <w:r w:rsidRPr="005F745D">
        <w:rPr>
          <w:rFonts w:ascii="Times New Roman" w:hAnsi="Times New Roman" w:cs="Times New Roman"/>
          <w:b/>
          <w:sz w:val="28"/>
          <w:szCs w:val="28"/>
          <w:rPrChange w:id="64" w:author="Admin" w:date="2021-06-22T09:45:00Z">
            <w:rPr/>
          </w:rPrChange>
        </w:rPr>
        <w:br/>
      </w:r>
      <w:r w:rsidRPr="008D3B85">
        <w:rPr>
          <w:rFonts w:ascii="Times New Roman" w:hAnsi="Times New Roman" w:cs="Times New Roman"/>
          <w:b/>
          <w:bCs/>
          <w:sz w:val="28"/>
          <w:szCs w:val="28"/>
          <w:rPrChange w:id="65" w:author="Admin" w:date="2021-06-22T09:42:00Z">
            <w:rPr>
              <w:b/>
              <w:bCs/>
            </w:rPr>
          </w:rPrChange>
        </w:rPr>
        <w:t>You should say</w:t>
      </w:r>
      <w:r w:rsidRPr="008D3B85">
        <w:rPr>
          <w:rFonts w:ascii="Times New Roman" w:hAnsi="Times New Roman" w:cs="Times New Roman"/>
          <w:sz w:val="28"/>
          <w:szCs w:val="28"/>
          <w:rPrChange w:id="66" w:author="Admin" w:date="2021-06-22T09:42:00Z">
            <w:rPr/>
          </w:rPrChange>
        </w:rPr>
        <w:br/>
        <w:t>When you read it?</w:t>
      </w:r>
      <w:r w:rsidRPr="008D3B85">
        <w:rPr>
          <w:rFonts w:ascii="Times New Roman" w:hAnsi="Times New Roman" w:cs="Times New Roman"/>
          <w:sz w:val="28"/>
          <w:szCs w:val="28"/>
          <w:rPrChange w:id="67" w:author="Admin" w:date="2021-06-22T09:42:00Z">
            <w:rPr/>
          </w:rPrChange>
        </w:rPr>
        <w:br/>
        <w:t>What type of book is it?</w:t>
      </w:r>
      <w:r w:rsidRPr="008D3B85">
        <w:rPr>
          <w:rFonts w:ascii="Times New Roman" w:hAnsi="Times New Roman" w:cs="Times New Roman"/>
          <w:sz w:val="28"/>
          <w:szCs w:val="28"/>
          <w:rPrChange w:id="68" w:author="Admin" w:date="2021-06-22T09:42:00Z">
            <w:rPr/>
          </w:rPrChange>
        </w:rPr>
        <w:br/>
        <w:t>What is it about?</w:t>
      </w:r>
      <w:r w:rsidRPr="008D3B85">
        <w:rPr>
          <w:rFonts w:ascii="Times New Roman" w:hAnsi="Times New Roman" w:cs="Times New Roman"/>
          <w:sz w:val="28"/>
          <w:szCs w:val="28"/>
          <w:rPrChange w:id="69" w:author="Admin" w:date="2021-06-22T09:42:00Z">
            <w:rPr/>
          </w:rPrChange>
        </w:rPr>
        <w:br/>
        <w:t>Why did you find it useful?</w:t>
      </w:r>
    </w:p>
    <w:p w14:paraId="13CC0D00" w14:textId="77777777" w:rsidR="00C0056E" w:rsidRPr="00467A71" w:rsidRDefault="00C0056E" w:rsidP="00467A71">
      <w:pPr>
        <w:rPr>
          <w:rFonts w:ascii="Times New Roman" w:hAnsi="Times New Roman" w:cs="Times New Roman"/>
          <w:sz w:val="28"/>
          <w:szCs w:val="28"/>
        </w:rPr>
      </w:pPr>
    </w:p>
    <w:p w14:paraId="161B656F" w14:textId="77777777" w:rsidR="00C0056E" w:rsidRPr="008D3B85" w:rsidRDefault="00C0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rPrChange w:id="70" w:author="Admin" w:date="2021-06-22T09:42:00Z">
            <w:rPr/>
          </w:rPrChange>
        </w:rPr>
        <w:pPrChange w:id="71" w:author="Admin" w:date="2021-06-22T09:42:00Z">
          <w:pPr/>
        </w:pPrChange>
      </w:pPr>
      <w:r w:rsidRPr="005F745D">
        <w:rPr>
          <w:rFonts w:ascii="Times New Roman" w:hAnsi="Times New Roman" w:cs="Times New Roman"/>
          <w:b/>
          <w:sz w:val="28"/>
          <w:szCs w:val="28"/>
          <w:rPrChange w:id="72" w:author="Admin" w:date="2021-06-22T09:45:00Z">
            <w:rPr/>
          </w:rPrChange>
        </w:rPr>
        <w:t>Describe a person in your family that you admire.</w:t>
      </w:r>
      <w:r w:rsidRPr="005F745D">
        <w:rPr>
          <w:rFonts w:ascii="Times New Roman" w:hAnsi="Times New Roman" w:cs="Times New Roman"/>
          <w:b/>
          <w:sz w:val="28"/>
          <w:szCs w:val="28"/>
          <w:rPrChange w:id="73" w:author="Admin" w:date="2021-06-22T09:45:00Z">
            <w:rPr/>
          </w:rPrChange>
        </w:rPr>
        <w:br/>
      </w:r>
      <w:r w:rsidRPr="008D3B85">
        <w:rPr>
          <w:rFonts w:ascii="Times New Roman" w:hAnsi="Times New Roman" w:cs="Times New Roman"/>
          <w:sz w:val="28"/>
          <w:szCs w:val="28"/>
          <w:rPrChange w:id="74" w:author="Admin" w:date="2021-06-22T09:42:00Z">
            <w:rPr/>
          </w:rPrChange>
        </w:rPr>
        <w:br/>
      </w:r>
      <w:r w:rsidRPr="008D3B85">
        <w:rPr>
          <w:rFonts w:ascii="Times New Roman" w:hAnsi="Times New Roman" w:cs="Times New Roman"/>
          <w:b/>
          <w:bCs/>
          <w:sz w:val="28"/>
          <w:szCs w:val="28"/>
          <w:rPrChange w:id="75" w:author="Admin" w:date="2021-06-22T09:42:00Z">
            <w:rPr>
              <w:b/>
              <w:bCs/>
            </w:rPr>
          </w:rPrChange>
        </w:rPr>
        <w:t>You should say:</w:t>
      </w:r>
      <w:r w:rsidRPr="008D3B85">
        <w:rPr>
          <w:rFonts w:ascii="Times New Roman" w:hAnsi="Times New Roman" w:cs="Times New Roman"/>
          <w:sz w:val="28"/>
          <w:szCs w:val="28"/>
          <w:rPrChange w:id="76" w:author="Admin" w:date="2021-06-22T09:42:00Z">
            <w:rPr/>
          </w:rPrChange>
        </w:rPr>
        <w:br/>
        <w:t>Who he or she is?</w:t>
      </w:r>
      <w:r w:rsidRPr="008D3B85">
        <w:rPr>
          <w:rFonts w:ascii="Times New Roman" w:hAnsi="Times New Roman" w:cs="Times New Roman"/>
          <w:sz w:val="28"/>
          <w:szCs w:val="28"/>
          <w:rPrChange w:id="77" w:author="Admin" w:date="2021-06-22T09:42:00Z">
            <w:rPr/>
          </w:rPrChange>
        </w:rPr>
        <w:br/>
        <w:t>What he or she does for a living?</w:t>
      </w:r>
      <w:r w:rsidRPr="008D3B85">
        <w:rPr>
          <w:rFonts w:ascii="Times New Roman" w:hAnsi="Times New Roman" w:cs="Times New Roman"/>
          <w:sz w:val="28"/>
          <w:szCs w:val="28"/>
          <w:rPrChange w:id="78" w:author="Admin" w:date="2021-06-22T09:42:00Z">
            <w:rPr/>
          </w:rPrChange>
        </w:rPr>
        <w:br/>
        <w:t>What he or she is like?</w:t>
      </w:r>
      <w:r w:rsidRPr="008D3B85">
        <w:rPr>
          <w:rFonts w:ascii="Times New Roman" w:hAnsi="Times New Roman" w:cs="Times New Roman"/>
          <w:sz w:val="28"/>
          <w:szCs w:val="28"/>
          <w:rPrChange w:id="79" w:author="Admin" w:date="2021-06-22T09:42:00Z">
            <w:rPr/>
          </w:rPrChange>
        </w:rPr>
        <w:br/>
        <w:t>And explain why you admire him or her?</w:t>
      </w:r>
    </w:p>
    <w:p w14:paraId="340F2226" w14:textId="77777777" w:rsidR="00C0056E" w:rsidRPr="00467A71" w:rsidRDefault="00C0056E" w:rsidP="00467A71">
      <w:pPr>
        <w:rPr>
          <w:rFonts w:ascii="Times New Roman" w:hAnsi="Times New Roman" w:cs="Times New Roman"/>
          <w:sz w:val="28"/>
          <w:szCs w:val="28"/>
        </w:rPr>
      </w:pPr>
    </w:p>
    <w:p w14:paraId="439DE8F1" w14:textId="77777777" w:rsidR="00C0056E" w:rsidRPr="005F745D" w:rsidRDefault="00C0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rPrChange w:id="80" w:author="Admin" w:date="2021-06-22T09:45:00Z">
            <w:rPr/>
          </w:rPrChange>
        </w:rPr>
        <w:pPrChange w:id="81" w:author="Admin" w:date="2021-06-22T09:42:00Z">
          <w:pPr/>
        </w:pPrChange>
      </w:pPr>
      <w:r w:rsidRPr="005F745D">
        <w:rPr>
          <w:rFonts w:ascii="Times New Roman" w:hAnsi="Times New Roman" w:cs="Times New Roman"/>
          <w:b/>
          <w:sz w:val="28"/>
          <w:szCs w:val="28"/>
          <w:rPrChange w:id="82" w:author="Admin" w:date="2021-06-22T09:45:00Z">
            <w:rPr/>
          </w:rPrChange>
        </w:rPr>
        <w:t>Describe a family event that you really enjoyed</w:t>
      </w:r>
    </w:p>
    <w:p w14:paraId="1BFE36ED" w14:textId="77777777" w:rsidR="00C0056E" w:rsidRPr="00467A71" w:rsidRDefault="00C0056E">
      <w:pPr>
        <w:ind w:left="360"/>
        <w:rPr>
          <w:rFonts w:ascii="Times New Roman" w:hAnsi="Times New Roman" w:cs="Times New Roman"/>
          <w:sz w:val="28"/>
          <w:szCs w:val="28"/>
        </w:rPr>
        <w:pPrChange w:id="83" w:author="Admin" w:date="2021-06-22T09:42:00Z">
          <w:pPr/>
        </w:pPrChange>
      </w:pPr>
      <w:r w:rsidRPr="00CB4063">
        <w:rPr>
          <w:rFonts w:ascii="Times New Roman" w:hAnsi="Times New Roman" w:cs="Times New Roman"/>
          <w:b/>
          <w:sz w:val="28"/>
          <w:szCs w:val="28"/>
        </w:rPr>
        <w:t>You should say:</w:t>
      </w:r>
      <w:r w:rsidRPr="008D3B85">
        <w:rPr>
          <w:rFonts w:ascii="Times New Roman" w:hAnsi="Times New Roman" w:cs="Times New Roman"/>
          <w:b/>
          <w:sz w:val="28"/>
          <w:szCs w:val="28"/>
          <w:rPrChange w:id="84" w:author="Admin" w:date="2021-06-22T09:42:00Z">
            <w:rPr>
              <w:rFonts w:ascii="Times New Roman" w:hAnsi="Times New Roman" w:cs="Times New Roman"/>
              <w:sz w:val="28"/>
              <w:szCs w:val="28"/>
            </w:rPr>
          </w:rPrChange>
        </w:rPr>
        <w:br/>
      </w:r>
      <w:r w:rsidRPr="00467A71">
        <w:rPr>
          <w:rFonts w:ascii="Times New Roman" w:hAnsi="Times New Roman" w:cs="Times New Roman"/>
          <w:sz w:val="28"/>
          <w:szCs w:val="28"/>
        </w:rPr>
        <w:t>When and where the event happened</w:t>
      </w:r>
    </w:p>
    <w:p w14:paraId="028DDF9E" w14:textId="77777777" w:rsidR="00C0056E" w:rsidRPr="008D3B85" w:rsidRDefault="00C0056E">
      <w:pPr>
        <w:ind w:firstLine="360"/>
        <w:rPr>
          <w:rFonts w:ascii="Times New Roman" w:hAnsi="Times New Roman" w:cs="Times New Roman"/>
          <w:sz w:val="28"/>
          <w:szCs w:val="28"/>
          <w:rPrChange w:id="85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86" w:author="Admin" w:date="2021-06-22T09:42:00Z">
          <w:pPr/>
        </w:pPrChange>
      </w:pPr>
      <w:r w:rsidRPr="008D3B85">
        <w:rPr>
          <w:rFonts w:ascii="Times New Roman" w:hAnsi="Times New Roman" w:cs="Times New Roman"/>
          <w:sz w:val="28"/>
          <w:szCs w:val="28"/>
          <w:rPrChange w:id="87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 xml:space="preserve">Who joined the </w:t>
      </w:r>
      <w:proofErr w:type="gramStart"/>
      <w:r w:rsidRPr="008D3B85">
        <w:rPr>
          <w:rFonts w:ascii="Times New Roman" w:hAnsi="Times New Roman" w:cs="Times New Roman"/>
          <w:sz w:val="28"/>
          <w:szCs w:val="28"/>
          <w:rPrChange w:id="88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event</w:t>
      </w:r>
      <w:proofErr w:type="gramEnd"/>
    </w:p>
    <w:p w14:paraId="17C868BF" w14:textId="77777777" w:rsidR="00C0056E" w:rsidRPr="008D3B85" w:rsidRDefault="00C0056E">
      <w:pPr>
        <w:ind w:firstLine="360"/>
        <w:rPr>
          <w:rFonts w:ascii="Times New Roman" w:hAnsi="Times New Roman" w:cs="Times New Roman"/>
          <w:sz w:val="28"/>
          <w:szCs w:val="28"/>
          <w:rPrChange w:id="89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90" w:author="Admin" w:date="2021-06-22T09:42:00Z">
          <w:pPr/>
        </w:pPrChange>
      </w:pPr>
      <w:r w:rsidRPr="008D3B85">
        <w:rPr>
          <w:rFonts w:ascii="Times New Roman" w:hAnsi="Times New Roman" w:cs="Times New Roman"/>
          <w:sz w:val="28"/>
          <w:szCs w:val="28"/>
          <w:rPrChange w:id="91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 xml:space="preserve">What </w:t>
      </w:r>
      <w:del w:id="92" w:author="Admin" w:date="2021-06-22T09:43:00Z">
        <w:r w:rsidRPr="008D3B85" w:rsidDel="008D3B85">
          <w:rPr>
            <w:rFonts w:ascii="Times New Roman" w:hAnsi="Times New Roman" w:cs="Times New Roman"/>
            <w:sz w:val="28"/>
            <w:szCs w:val="28"/>
            <w:rPrChange w:id="93" w:author="Admin" w:date="2021-06-22T09:42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delText>happened</w:delText>
        </w:r>
      </w:del>
      <w:ins w:id="94" w:author="Admin" w:date="2021-06-22T09:43:00Z">
        <w:r w:rsidR="008D3B85">
          <w:rPr>
            <w:rFonts w:ascii="Times New Roman" w:hAnsi="Times New Roman" w:cs="Times New Roman"/>
            <w:sz w:val="28"/>
            <w:szCs w:val="28"/>
          </w:rPr>
          <w:t xml:space="preserve">happened </w:t>
        </w:r>
      </w:ins>
      <w:ins w:id="95" w:author="Admin" w:date="2021-06-22T09:44:00Z">
        <w:r w:rsidR="008D3B85">
          <w:rPr>
            <w:rFonts w:ascii="Times New Roman" w:hAnsi="Times New Roman" w:cs="Times New Roman"/>
            <w:sz w:val="28"/>
            <w:szCs w:val="28"/>
          </w:rPr>
          <w:t>(activities, food, drinks…)</w:t>
        </w:r>
      </w:ins>
    </w:p>
    <w:p w14:paraId="7E6731A4" w14:textId="77777777" w:rsidR="00C0056E" w:rsidRPr="008D3B85" w:rsidRDefault="00C0056E">
      <w:pPr>
        <w:ind w:firstLine="360"/>
        <w:rPr>
          <w:rFonts w:ascii="Times New Roman" w:hAnsi="Times New Roman" w:cs="Times New Roman"/>
          <w:sz w:val="28"/>
          <w:szCs w:val="28"/>
          <w:rPrChange w:id="96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97" w:author="Admin" w:date="2021-06-22T09:42:00Z">
          <w:pPr/>
        </w:pPrChange>
      </w:pPr>
      <w:r w:rsidRPr="008D3B85">
        <w:rPr>
          <w:rFonts w:ascii="Times New Roman" w:hAnsi="Times New Roman" w:cs="Times New Roman"/>
          <w:sz w:val="28"/>
          <w:szCs w:val="28"/>
          <w:rPrChange w:id="98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How you felt after all</w:t>
      </w:r>
    </w:p>
    <w:p w14:paraId="57E851A5" w14:textId="6E99338C" w:rsidR="00C0056E" w:rsidRPr="00467A71" w:rsidDel="00CB4063" w:rsidRDefault="00C0056E" w:rsidP="00467A71">
      <w:pPr>
        <w:rPr>
          <w:del w:id="99" w:author="Diệu Ngọc Nguyễn" w:date="2021-07-01T23:41:00Z"/>
          <w:rFonts w:ascii="Times New Roman" w:hAnsi="Times New Roman" w:cs="Times New Roman"/>
          <w:b/>
          <w:bCs/>
          <w:sz w:val="28"/>
          <w:szCs w:val="28"/>
        </w:rPr>
      </w:pPr>
    </w:p>
    <w:p w14:paraId="06910488" w14:textId="77777777" w:rsidR="00C0056E" w:rsidRPr="008D3B85" w:rsidRDefault="00C00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rPrChange w:id="100" w:author="Admin" w:date="2021-06-22T09:44:00Z">
            <w:rPr/>
          </w:rPrChange>
        </w:rPr>
        <w:pPrChange w:id="101" w:author="Admin" w:date="2021-06-22T09:44:00Z">
          <w:pPr/>
        </w:pPrChange>
      </w:pPr>
      <w:r w:rsidRPr="008D3B85">
        <w:rPr>
          <w:rFonts w:ascii="Times New Roman" w:hAnsi="Times New Roman" w:cs="Times New Roman"/>
          <w:b/>
          <w:bCs/>
          <w:sz w:val="28"/>
          <w:szCs w:val="28"/>
          <w:rPrChange w:id="102" w:author="Admin" w:date="2021-06-22T09:44:00Z">
            <w:rPr/>
          </w:rPrChange>
        </w:rPr>
        <w:t>Describe a friend that you really like</w:t>
      </w:r>
    </w:p>
    <w:p w14:paraId="046783DE" w14:textId="77777777" w:rsidR="00C0056E" w:rsidRPr="00467A71" w:rsidRDefault="00C0056E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  <w:pPrChange w:id="103" w:author="Admin" w:date="2021-06-22T09:44:00Z">
          <w:pPr/>
        </w:pPrChange>
      </w:pPr>
      <w:r w:rsidRPr="00467A71">
        <w:rPr>
          <w:rFonts w:ascii="Times New Roman" w:hAnsi="Times New Roman" w:cs="Times New Roman"/>
          <w:b/>
          <w:bCs/>
          <w:sz w:val="28"/>
          <w:szCs w:val="28"/>
        </w:rPr>
        <w:t>You should say:</w:t>
      </w:r>
    </w:p>
    <w:p w14:paraId="123A8071" w14:textId="77777777" w:rsidR="00C0056E" w:rsidRPr="00467A71" w:rsidRDefault="00D676C6">
      <w:pPr>
        <w:ind w:firstLine="360"/>
        <w:rPr>
          <w:rFonts w:ascii="Times New Roman" w:hAnsi="Times New Roman" w:cs="Times New Roman"/>
          <w:sz w:val="28"/>
          <w:szCs w:val="28"/>
        </w:rPr>
        <w:pPrChange w:id="104" w:author="Admin" w:date="2021-06-22T09:44:00Z">
          <w:pPr/>
        </w:pPrChange>
      </w:pPr>
      <w:r w:rsidRPr="00467A71">
        <w:rPr>
          <w:rFonts w:ascii="Times New Roman" w:hAnsi="Times New Roman" w:cs="Times New Roman"/>
          <w:sz w:val="28"/>
          <w:szCs w:val="28"/>
        </w:rPr>
        <w:t xml:space="preserve"> Who that person is and how you got to know her/him</w:t>
      </w:r>
    </w:p>
    <w:p w14:paraId="695E29A4" w14:textId="77777777" w:rsidR="00D676C6" w:rsidRPr="00467A71" w:rsidRDefault="00D676C6">
      <w:pPr>
        <w:ind w:firstLine="360"/>
        <w:rPr>
          <w:rFonts w:ascii="Times New Roman" w:hAnsi="Times New Roman" w:cs="Times New Roman"/>
          <w:sz w:val="28"/>
          <w:szCs w:val="28"/>
        </w:rPr>
        <w:pPrChange w:id="105" w:author="Admin" w:date="2021-06-22T09:44:00Z">
          <w:pPr/>
        </w:pPrChange>
      </w:pPr>
      <w:r w:rsidRPr="00467A71">
        <w:rPr>
          <w:rFonts w:ascii="Times New Roman" w:hAnsi="Times New Roman" w:cs="Times New Roman"/>
          <w:sz w:val="28"/>
          <w:szCs w:val="28"/>
        </w:rPr>
        <w:t>How she/he looks like</w:t>
      </w:r>
    </w:p>
    <w:p w14:paraId="5C707A6D" w14:textId="77777777" w:rsidR="00D676C6" w:rsidRPr="00467A71" w:rsidRDefault="00D676C6">
      <w:pPr>
        <w:ind w:firstLine="360"/>
        <w:rPr>
          <w:rFonts w:ascii="Times New Roman" w:hAnsi="Times New Roman" w:cs="Times New Roman"/>
          <w:sz w:val="28"/>
          <w:szCs w:val="28"/>
        </w:rPr>
        <w:pPrChange w:id="106" w:author="Admin" w:date="2021-06-22T09:44:00Z">
          <w:pPr/>
        </w:pPrChange>
      </w:pPr>
      <w:r w:rsidRPr="00467A71">
        <w:rPr>
          <w:rFonts w:ascii="Times New Roman" w:hAnsi="Times New Roman" w:cs="Times New Roman"/>
          <w:sz w:val="28"/>
          <w:szCs w:val="28"/>
        </w:rPr>
        <w:t>What she/he is like</w:t>
      </w:r>
    </w:p>
    <w:p w14:paraId="62159F7B" w14:textId="16694472" w:rsidR="00D676C6" w:rsidRDefault="00D676C6">
      <w:pPr>
        <w:ind w:firstLine="360"/>
        <w:rPr>
          <w:ins w:id="107" w:author="Diệu Ngọc Nguyễn" w:date="2021-07-01T23:42:00Z"/>
          <w:rFonts w:ascii="Times New Roman" w:hAnsi="Times New Roman" w:cs="Times New Roman"/>
          <w:sz w:val="28"/>
          <w:szCs w:val="28"/>
        </w:rPr>
      </w:pPr>
      <w:r w:rsidRPr="00467A71">
        <w:rPr>
          <w:rFonts w:ascii="Times New Roman" w:hAnsi="Times New Roman" w:cs="Times New Roman"/>
          <w:sz w:val="28"/>
          <w:szCs w:val="28"/>
        </w:rPr>
        <w:t>What you like most about that friend</w:t>
      </w:r>
    </w:p>
    <w:p w14:paraId="5F7383A2" w14:textId="77777777" w:rsidR="00CB4063" w:rsidRPr="00467A71" w:rsidRDefault="00CB4063">
      <w:pPr>
        <w:ind w:firstLine="360"/>
        <w:rPr>
          <w:rFonts w:ascii="Times New Roman" w:hAnsi="Times New Roman" w:cs="Times New Roman"/>
          <w:sz w:val="28"/>
          <w:szCs w:val="28"/>
        </w:rPr>
        <w:pPrChange w:id="108" w:author="Admin" w:date="2021-06-22T09:44:00Z">
          <w:pPr/>
        </w:pPrChange>
      </w:pPr>
    </w:p>
    <w:p w14:paraId="7294237F" w14:textId="77777777" w:rsidR="009E3E01" w:rsidRPr="001757CE" w:rsidRDefault="009E3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rPrChange w:id="109" w:author="Admin" w:date="2021-06-22T09:44:00Z">
            <w:rPr/>
          </w:rPrChange>
        </w:rPr>
        <w:pPrChange w:id="110" w:author="Admin" w:date="2021-06-22T09:44:00Z">
          <w:pPr/>
        </w:pPrChange>
      </w:pPr>
      <w:r w:rsidRPr="001757CE">
        <w:rPr>
          <w:rFonts w:ascii="Times New Roman" w:hAnsi="Times New Roman" w:cs="Times New Roman"/>
          <w:b/>
          <w:sz w:val="28"/>
          <w:szCs w:val="28"/>
          <w:rPrChange w:id="111" w:author="Admin" w:date="2021-06-22T09:44:00Z">
            <w:rPr/>
          </w:rPrChange>
        </w:rPr>
        <w:lastRenderedPageBreak/>
        <w:t>Describe the most interesting movie you have ever seen</w:t>
      </w:r>
    </w:p>
    <w:p w14:paraId="3822BBF8" w14:textId="77777777" w:rsidR="009E3E01" w:rsidRPr="001757CE" w:rsidRDefault="009E3E01" w:rsidP="00467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7CE">
        <w:rPr>
          <w:rFonts w:ascii="Times New Roman" w:hAnsi="Times New Roman" w:cs="Times New Roman"/>
          <w:b/>
          <w:bCs/>
          <w:sz w:val="28"/>
          <w:szCs w:val="28"/>
        </w:rPr>
        <w:t>You should say:</w:t>
      </w:r>
    </w:p>
    <w:p w14:paraId="2791E440" w14:textId="77777777" w:rsidR="009E3E01" w:rsidRPr="001757CE" w:rsidRDefault="00E84A09" w:rsidP="00467A71">
      <w:pPr>
        <w:rPr>
          <w:rFonts w:ascii="Times New Roman" w:hAnsi="Times New Roman" w:cs="Times New Roman"/>
          <w:bCs/>
          <w:sz w:val="28"/>
          <w:szCs w:val="28"/>
          <w:rPrChange w:id="112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 w:rsidRPr="001757CE">
        <w:rPr>
          <w:rFonts w:ascii="Times New Roman" w:hAnsi="Times New Roman" w:cs="Times New Roman"/>
          <w:bCs/>
          <w:sz w:val="28"/>
          <w:szCs w:val="28"/>
          <w:rPrChange w:id="113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The title, genre of the movie</w:t>
      </w:r>
    </w:p>
    <w:p w14:paraId="22EE25D9" w14:textId="77777777" w:rsidR="00E84A09" w:rsidRPr="001757CE" w:rsidRDefault="00E84A09" w:rsidP="00467A71">
      <w:pPr>
        <w:rPr>
          <w:rFonts w:ascii="Times New Roman" w:hAnsi="Times New Roman" w:cs="Times New Roman"/>
          <w:bCs/>
          <w:sz w:val="28"/>
          <w:szCs w:val="28"/>
          <w:rPrChange w:id="114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 w:rsidRPr="001757CE">
        <w:rPr>
          <w:rFonts w:ascii="Times New Roman" w:hAnsi="Times New Roman" w:cs="Times New Roman"/>
          <w:bCs/>
          <w:sz w:val="28"/>
          <w:szCs w:val="28"/>
          <w:rPrChange w:id="115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The story</w:t>
      </w:r>
    </w:p>
    <w:p w14:paraId="252EAAF5" w14:textId="77777777" w:rsidR="00E84A09" w:rsidRPr="001757CE" w:rsidRDefault="00E84A09" w:rsidP="00467A71">
      <w:pPr>
        <w:rPr>
          <w:rFonts w:ascii="Times New Roman" w:hAnsi="Times New Roman" w:cs="Times New Roman"/>
          <w:bCs/>
          <w:sz w:val="28"/>
          <w:szCs w:val="28"/>
          <w:rPrChange w:id="116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 w:rsidRPr="001757CE">
        <w:rPr>
          <w:rFonts w:ascii="Times New Roman" w:hAnsi="Times New Roman" w:cs="Times New Roman"/>
          <w:bCs/>
          <w:sz w:val="28"/>
          <w:szCs w:val="28"/>
          <w:rPrChange w:id="117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The ending</w:t>
      </w:r>
    </w:p>
    <w:p w14:paraId="0A614A88" w14:textId="77777777" w:rsidR="00E84A09" w:rsidRPr="001757CE" w:rsidRDefault="00E84A09" w:rsidP="00467A71">
      <w:pPr>
        <w:rPr>
          <w:rFonts w:ascii="Times New Roman" w:hAnsi="Times New Roman" w:cs="Times New Roman"/>
          <w:bCs/>
          <w:sz w:val="28"/>
          <w:szCs w:val="28"/>
          <w:rPrChange w:id="118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 w:rsidRPr="001757CE">
        <w:rPr>
          <w:rFonts w:ascii="Times New Roman" w:hAnsi="Times New Roman" w:cs="Times New Roman"/>
          <w:bCs/>
          <w:sz w:val="28"/>
          <w:szCs w:val="28"/>
          <w:rPrChange w:id="119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What you really like about the movie</w:t>
      </w:r>
    </w:p>
    <w:p w14:paraId="5174E87F" w14:textId="77777777" w:rsidR="00E84A09" w:rsidRPr="00467A71" w:rsidRDefault="00E84A09" w:rsidP="00467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8269B" w14:textId="77777777" w:rsidR="00E84A09" w:rsidRPr="001757CE" w:rsidRDefault="00E8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rPrChange w:id="120" w:author="Admin" w:date="2021-06-22T09:45:00Z">
            <w:rPr/>
          </w:rPrChange>
        </w:rPr>
        <w:pPrChange w:id="121" w:author="Admin" w:date="2021-06-22T09:45:00Z">
          <w:pPr/>
        </w:pPrChange>
      </w:pPr>
      <w:r w:rsidRPr="001757CE">
        <w:rPr>
          <w:rFonts w:ascii="Times New Roman" w:hAnsi="Times New Roman" w:cs="Times New Roman"/>
          <w:b/>
          <w:bCs/>
          <w:sz w:val="28"/>
          <w:szCs w:val="28"/>
          <w:rPrChange w:id="122" w:author="Admin" w:date="2021-06-22T09:45:00Z">
            <w:rPr/>
          </w:rPrChange>
        </w:rPr>
        <w:t>Describe a restaurant that you enjoy going to</w:t>
      </w:r>
    </w:p>
    <w:p w14:paraId="0CBDD351" w14:textId="77777777" w:rsidR="00E84A09" w:rsidRPr="001757CE" w:rsidRDefault="00E84A09" w:rsidP="00467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7CE">
        <w:rPr>
          <w:rFonts w:ascii="Times New Roman" w:hAnsi="Times New Roman" w:cs="Times New Roman"/>
          <w:b/>
          <w:bCs/>
          <w:sz w:val="28"/>
          <w:szCs w:val="28"/>
        </w:rPr>
        <w:t>You should say</w:t>
      </w:r>
    </w:p>
    <w:p w14:paraId="69607715" w14:textId="77777777" w:rsidR="00E84A09" w:rsidRPr="001757CE" w:rsidRDefault="00E84A09" w:rsidP="00467A71">
      <w:pPr>
        <w:rPr>
          <w:rFonts w:ascii="Times New Roman" w:hAnsi="Times New Roman" w:cs="Times New Roman"/>
          <w:bCs/>
          <w:sz w:val="28"/>
          <w:szCs w:val="28"/>
          <w:rPrChange w:id="123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 w:rsidRPr="001757CE">
        <w:rPr>
          <w:rFonts w:ascii="Times New Roman" w:hAnsi="Times New Roman" w:cs="Times New Roman"/>
          <w:bCs/>
          <w:sz w:val="28"/>
          <w:szCs w:val="28"/>
          <w:rPrChange w:id="124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The name and location of the restaurant</w:t>
      </w:r>
    </w:p>
    <w:p w14:paraId="34C5445C" w14:textId="77777777" w:rsidR="00E84A09" w:rsidRPr="001757CE" w:rsidRDefault="00E84A09" w:rsidP="00467A71">
      <w:pPr>
        <w:rPr>
          <w:rFonts w:ascii="Times New Roman" w:hAnsi="Times New Roman" w:cs="Times New Roman"/>
          <w:bCs/>
          <w:sz w:val="28"/>
          <w:szCs w:val="28"/>
          <w:rPrChange w:id="125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 w:rsidRPr="001757CE">
        <w:rPr>
          <w:rFonts w:ascii="Times New Roman" w:hAnsi="Times New Roman" w:cs="Times New Roman"/>
          <w:bCs/>
          <w:sz w:val="28"/>
          <w:szCs w:val="28"/>
          <w:rPrChange w:id="126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What kind of restaurant it is</w:t>
      </w:r>
    </w:p>
    <w:p w14:paraId="0EDC4E33" w14:textId="77777777" w:rsidR="00E84A09" w:rsidRPr="001757CE" w:rsidRDefault="00E84A09" w:rsidP="00467A71">
      <w:pPr>
        <w:rPr>
          <w:rFonts w:ascii="Times New Roman" w:hAnsi="Times New Roman" w:cs="Times New Roman"/>
          <w:bCs/>
          <w:sz w:val="28"/>
          <w:szCs w:val="28"/>
          <w:rPrChange w:id="127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 w:rsidRPr="001757CE">
        <w:rPr>
          <w:rFonts w:ascii="Times New Roman" w:hAnsi="Times New Roman" w:cs="Times New Roman"/>
          <w:bCs/>
          <w:sz w:val="28"/>
          <w:szCs w:val="28"/>
          <w:rPrChange w:id="128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Its setting or decoration</w:t>
      </w:r>
    </w:p>
    <w:p w14:paraId="34B0A6A9" w14:textId="77777777" w:rsidR="00E84A09" w:rsidRPr="001757CE" w:rsidRDefault="00E84A09" w:rsidP="00467A71">
      <w:pPr>
        <w:rPr>
          <w:rFonts w:ascii="Times New Roman" w:hAnsi="Times New Roman" w:cs="Times New Roman"/>
          <w:bCs/>
          <w:sz w:val="28"/>
          <w:szCs w:val="28"/>
          <w:rPrChange w:id="129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 w:rsidRPr="001757CE">
        <w:rPr>
          <w:rFonts w:ascii="Times New Roman" w:hAnsi="Times New Roman" w:cs="Times New Roman"/>
          <w:bCs/>
          <w:sz w:val="28"/>
          <w:szCs w:val="28"/>
          <w:rPrChange w:id="130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What the food, services and prices are like</w:t>
      </w:r>
    </w:p>
    <w:p w14:paraId="77F67AB5" w14:textId="77777777" w:rsidR="00E84A09" w:rsidRPr="00467A71" w:rsidRDefault="00E84A09" w:rsidP="00467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E5F60" w14:textId="77777777" w:rsidR="00E84A09" w:rsidRPr="00467A71" w:rsidRDefault="00E84A09" w:rsidP="00467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DB5D4" w14:textId="77777777" w:rsidR="009E3E01" w:rsidRPr="00467A71" w:rsidRDefault="009E3E01" w:rsidP="00467A71">
      <w:pPr>
        <w:rPr>
          <w:rFonts w:ascii="Times New Roman" w:hAnsi="Times New Roman" w:cs="Times New Roman"/>
          <w:sz w:val="28"/>
          <w:szCs w:val="28"/>
        </w:rPr>
      </w:pPr>
    </w:p>
    <w:p w14:paraId="09A5323A" w14:textId="77777777" w:rsidR="009E3E01" w:rsidRPr="00467A71" w:rsidRDefault="009E3E01" w:rsidP="00467A71">
      <w:pPr>
        <w:rPr>
          <w:rFonts w:ascii="Times New Roman" w:hAnsi="Times New Roman" w:cs="Times New Roman"/>
          <w:sz w:val="28"/>
          <w:szCs w:val="28"/>
        </w:rPr>
      </w:pPr>
    </w:p>
    <w:p w14:paraId="218494FE" w14:textId="77777777" w:rsidR="00C0056E" w:rsidRPr="00467A71" w:rsidRDefault="00C0056E" w:rsidP="00C005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0056E" w:rsidRPr="0046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1937"/>
    <w:multiLevelType w:val="hybridMultilevel"/>
    <w:tmpl w:val="F1F02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7646"/>
    <w:multiLevelType w:val="hybridMultilevel"/>
    <w:tmpl w:val="70E6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  <w15:person w15:author="Diệu Ngọc Nguyễn">
    <w15:presenceInfo w15:providerId="Windows Live" w15:userId="cb98c3b9a15baa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6E"/>
    <w:rsid w:val="001757CE"/>
    <w:rsid w:val="00467A71"/>
    <w:rsid w:val="005F745D"/>
    <w:rsid w:val="006A74CD"/>
    <w:rsid w:val="007D019E"/>
    <w:rsid w:val="008D3B85"/>
    <w:rsid w:val="009E3E01"/>
    <w:rsid w:val="00C0056E"/>
    <w:rsid w:val="00C9677C"/>
    <w:rsid w:val="00CB4063"/>
    <w:rsid w:val="00D676C6"/>
    <w:rsid w:val="00E84A09"/>
    <w:rsid w:val="00E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6765"/>
  <w15:chartTrackingRefBased/>
  <w15:docId w15:val="{3475D0CD-8190-45B5-9723-5B7ED76A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056E"/>
    <w:rPr>
      <w:b/>
      <w:bCs/>
    </w:rPr>
  </w:style>
  <w:style w:type="paragraph" w:styleId="Revision">
    <w:name w:val="Revision"/>
    <w:hidden/>
    <w:uiPriority w:val="99"/>
    <w:semiHidden/>
    <w:rsid w:val="00CB4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Diệu Ngọc Nguyễn</cp:lastModifiedBy>
  <cp:revision>9</cp:revision>
  <dcterms:created xsi:type="dcterms:W3CDTF">2021-06-21T15:46:00Z</dcterms:created>
  <dcterms:modified xsi:type="dcterms:W3CDTF">2021-07-01T16:53:00Z</dcterms:modified>
</cp:coreProperties>
</file>