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  <w:rPrChange w:id="1" w:author="Admin" w:date="2021-06-22T09:41:00Z">
            <w:rPr>
              <w:rFonts w:ascii="Times New Roman" w:hAnsi="Times New Roman" w:cs="Times New Roman"/>
              <w:sz w:val="28"/>
              <w:szCs w:val="28"/>
            </w:rPr>
          </w:rPrChange>
        </w:rPr>
        <w:pPrChange w:id="0" w:author="Admin" w:date="2021-06-22T09:41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" w:author="Admin" w:date="2021-06-22T09:41:00Z">
            <w:rPr>
              <w:rFonts w:ascii="Times New Roman" w:hAnsi="Times New Roman" w:cs="Times New Roman"/>
              <w:sz w:val="28"/>
              <w:szCs w:val="28"/>
            </w:rPr>
          </w:rPrChange>
        </w:rPr>
        <w:t>SPEAKING CUE CARDS</w:t>
      </w:r>
      <w:ins w:id="3" w:author="Admin" w:date="2021-06-22T09:45:00Z"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4" w:author="Admin" w:date="2021-06-22T09:46:00Z">
        <w:r>
          <w:rPr>
            <w:rFonts w:ascii="Times New Roman" w:hAnsi="Times New Roman" w:cs="Times New Roman"/>
            <w:b/>
            <w:sz w:val="28"/>
            <w:szCs w:val="28"/>
          </w:rPr>
          <w:t>–</w:t>
        </w:r>
      </w:ins>
      <w:ins w:id="5" w:author="Admin" w:date="2021-06-22T09:45:00Z"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6" w:author="Admin" w:date="2021-06-22T09:46:00Z">
        <w:r>
          <w:rPr>
            <w:rFonts w:ascii="Times New Roman" w:hAnsi="Times New Roman" w:cs="Times New Roman"/>
            <w:b/>
            <w:sz w:val="28"/>
            <w:szCs w:val="28"/>
          </w:rPr>
          <w:t>C</w:t>
        </w:r>
      </w:ins>
      <w:ins w:id="7" w:author="Admin" w:date="2021-06-22T09:45:00Z">
        <w:r>
          <w:rPr>
            <w:rFonts w:ascii="Times New Roman" w:hAnsi="Times New Roman" w:cs="Times New Roman"/>
            <w:b/>
            <w:sz w:val="28"/>
            <w:szCs w:val="28"/>
          </w:rPr>
          <w:t xml:space="preserve">ourse </w:t>
        </w:r>
      </w:ins>
      <w:ins w:id="8" w:author="Admin" w:date="2021-06-22T09:46:00Z">
        <w:r>
          <w:rPr>
            <w:rFonts w:ascii="Times New Roman" w:hAnsi="Times New Roman" w:cs="Times New Roman"/>
            <w:b/>
            <w:sz w:val="28"/>
            <w:szCs w:val="28"/>
          </w:rPr>
          <w:t>1</w:t>
        </w:r>
      </w:ins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ins w:id="10" w:author="Admin" w:date="2021-06-22T09:47:00Z"/>
          <w:rFonts w:ascii="Times New Roman" w:hAnsi="Times New Roman" w:cs="Times New Roman"/>
          <w:sz w:val="28"/>
          <w:szCs w:val="28"/>
        </w:rPr>
        <w:pPrChange w:id="9" w:author="Admin" w:date="2021-06-22T09:41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11" w:author="Admin" w:date="2021-06-22T09:45:00Z">
            <w:rPr/>
          </w:rPrChange>
        </w:rPr>
        <w:t xml:space="preserve">Describe an activity that you </w:t>
      </w:r>
      <w:ins w:id="12" w:author="Admin" w:date="2021-06-22T09:46:00Z">
        <w:r>
          <w:rPr>
            <w:rFonts w:ascii="Times New Roman" w:hAnsi="Times New Roman" w:cs="Times New Roman"/>
            <w:b/>
            <w:sz w:val="28"/>
            <w:szCs w:val="28"/>
          </w:rPr>
          <w:t xml:space="preserve">like </w:t>
        </w:r>
      </w:ins>
      <w:r>
        <w:rPr>
          <w:rFonts w:ascii="Times New Roman" w:hAnsi="Times New Roman" w:cs="Times New Roman"/>
          <w:b/>
          <w:sz w:val="28"/>
          <w:szCs w:val="28"/>
          <w:rPrChange w:id="13" w:author="Admin" w:date="2021-06-22T09:45:00Z">
            <w:rPr/>
          </w:rPrChange>
        </w:rPr>
        <w:t>do</w:t>
      </w:r>
      <w:ins w:id="14" w:author="Admin" w:date="2021-06-22T09:46:00Z">
        <w:r>
          <w:rPr>
            <w:rFonts w:ascii="Times New Roman" w:hAnsi="Times New Roman" w:cs="Times New Roman"/>
            <w:b/>
            <w:sz w:val="28"/>
            <w:szCs w:val="28"/>
          </w:rPr>
          <w:t>ing</w:t>
        </w:r>
      </w:ins>
      <w:r>
        <w:rPr>
          <w:rFonts w:ascii="Times New Roman" w:hAnsi="Times New Roman" w:cs="Times New Roman"/>
          <w:b/>
          <w:sz w:val="28"/>
          <w:szCs w:val="28"/>
          <w:rPrChange w:id="15" w:author="Admin" w:date="2021-06-22T09:45:00Z">
            <w:rPr/>
          </w:rPrChange>
        </w:rPr>
        <w:t xml:space="preserve"> after school/work.</w:t>
      </w:r>
      <w:r>
        <w:rPr>
          <w:rFonts w:ascii="Times New Roman" w:hAnsi="Times New Roman" w:cs="Times New Roman"/>
          <w:b/>
          <w:sz w:val="28"/>
          <w:szCs w:val="28"/>
          <w:rPrChange w:id="16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17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rPrChange w:id="18" w:author="Admin" w:date="2021-06-22T09:41:00Z">
            <w:rPr>
              <w:b/>
              <w:bCs/>
            </w:rPr>
          </w:rPrChange>
        </w:rPr>
        <w:t>You should say</w:t>
      </w:r>
      <w:r>
        <w:rPr>
          <w:rFonts w:ascii="Times New Roman" w:hAnsi="Times New Roman" w:cs="Times New Roman"/>
          <w:sz w:val="28"/>
          <w:szCs w:val="28"/>
          <w:rPrChange w:id="19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0" w:author="Admin" w:date="2021-06-22T09:41:00Z">
            <w:rPr/>
          </w:rPrChange>
        </w:rPr>
        <w:t>What it is?</w:t>
      </w:r>
      <w:r>
        <w:rPr>
          <w:rFonts w:ascii="Times New Roman" w:hAnsi="Times New Roman" w:cs="Times New Roman"/>
          <w:sz w:val="28"/>
          <w:szCs w:val="28"/>
          <w:rPrChange w:id="21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2" w:author="Admin" w:date="2021-06-22T09:41:00Z">
            <w:rPr/>
          </w:rPrChange>
        </w:rPr>
        <w:t>When and Where you do it?</w:t>
      </w:r>
      <w:r>
        <w:rPr>
          <w:rFonts w:ascii="Times New Roman" w:hAnsi="Times New Roman" w:cs="Times New Roman"/>
          <w:sz w:val="28"/>
          <w:szCs w:val="28"/>
          <w:rPrChange w:id="23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4" w:author="Admin" w:date="2021-06-22T09:41:00Z">
            <w:rPr/>
          </w:rPrChange>
        </w:rPr>
        <w:t>Who you do it with?</w:t>
      </w:r>
    </w:p>
    <w:p>
      <w:pPr>
        <w:pStyle w:val="6"/>
        <w:rPr>
          <w:rFonts w:ascii="Times New Roman" w:hAnsi="Times New Roman" w:cs="Times New Roman"/>
          <w:sz w:val="28"/>
          <w:szCs w:val="28"/>
          <w:rPrChange w:id="26" w:author="Admin" w:date="2021-06-22T09:41:00Z">
            <w:rPr/>
          </w:rPrChange>
        </w:rPr>
        <w:pPrChange w:id="25" w:author="Admin" w:date="2021-06-22T09:47:00Z">
          <w:pPr/>
        </w:pPrChange>
      </w:pPr>
      <w:ins w:id="27" w:author="Admin" w:date="2021-06-22T09:47:00Z">
        <w:r>
          <w:rPr>
            <w:rFonts w:ascii="Times New Roman" w:hAnsi="Times New Roman" w:cs="Times New Roman"/>
            <w:sz w:val="28"/>
            <w:szCs w:val="28"/>
          </w:rPr>
          <w:t>Why you like doing that activity</w:t>
        </w:r>
      </w:ins>
      <w:r>
        <w:rPr>
          <w:rFonts w:ascii="Times New Roman" w:hAnsi="Times New Roman" w:cs="Times New Roman"/>
          <w:sz w:val="28"/>
          <w:szCs w:val="28"/>
          <w:rPrChange w:id="28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9" w:author="Admin" w:date="2021-06-22T09:41:00Z">
            <w:rPr/>
          </w:rPrChange>
        </w:rPr>
        <w:t>And how you feel about it?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  <w:rPrChange w:id="30" w:author="Trần Vân Anh" w:date="2021-07-20T14:58:56Z"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31" w:author="Trần Vân Anh" w:date="2021-07-20T14:58:5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Th</w:t>
        </w:r>
      </w:ins>
      <w:ins w:id="32" w:author="Trần Vân Anh" w:date="2021-07-20T14:58:5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ere </w:t>
        </w:r>
      </w:ins>
      <w:ins w:id="33" w:author="Trần Vân Anh" w:date="2021-07-20T14:58:5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is no </w:t>
        </w:r>
      </w:ins>
      <w:ins w:id="34" w:author="Trần Vân Anh" w:date="2021-07-20T14:59:0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doub</w:t>
        </w:r>
      </w:ins>
      <w:ins w:id="35" w:author="Trần Vân Anh" w:date="2021-07-20T14:59:0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t</w:t>
        </w:r>
      </w:ins>
      <w:ins w:id="36" w:author="Trần Vân Anh" w:date="2021-07-20T14:59:0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that </w:t>
        </w:r>
      </w:ins>
      <w:ins w:id="37" w:author="Trần Vân Anh" w:date="2021-07-20T15:07:4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mos</w:t>
        </w:r>
      </w:ins>
      <w:ins w:id="38" w:author="Trần Vân Anh" w:date="2021-07-20T15:07:4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t </w:t>
        </w:r>
      </w:ins>
      <w:ins w:id="39" w:author="Trần Vân Anh" w:date="2021-07-20T15:03:2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people</w:t>
        </w:r>
      </w:ins>
      <w:ins w:id="40" w:author="Trần Vân Anh" w:date="2021-07-20T15:03:2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41" w:author="Trần Vân Anh" w:date="2021-07-20T15:03:2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get</w:t>
        </w:r>
      </w:ins>
      <w:ins w:id="42" w:author="Trần Vân Anh" w:date="2021-07-20T15:03:2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43" w:author="Trần Vân Anh" w:date="2021-07-20T15:19:4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exh</w:t>
        </w:r>
      </w:ins>
      <w:ins w:id="44" w:author="Trần Vân Anh" w:date="2021-07-20T15:19:4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aus</w:t>
        </w:r>
      </w:ins>
      <w:ins w:id="45" w:author="Trần Vân Anh" w:date="2021-07-20T15:19:4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ted</w:t>
        </w:r>
      </w:ins>
      <w:ins w:id="46" w:author="Trần Vân Anh" w:date="2021-07-20T15:05:56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47" w:author="Trần Vân Anh" w:date="2021-07-20T15:03:4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after</w:t>
        </w:r>
      </w:ins>
      <w:ins w:id="48" w:author="Trần Vân Anh" w:date="2021-07-20T15:03:5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49" w:author="Trần Vân Anh" w:date="2021-07-20T15:05:0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a </w:t>
        </w:r>
      </w:ins>
      <w:ins w:id="50" w:author="Trần Vân Anh" w:date="2021-07-20T15:05:0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l</w:t>
        </w:r>
      </w:ins>
      <w:ins w:id="51" w:author="Trần Vân Anh" w:date="2021-07-20T15:05:0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ong </w:t>
        </w:r>
      </w:ins>
      <w:ins w:id="52" w:author="Trần Vân Anh" w:date="2021-07-20T15:05:0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a</w:t>
        </w:r>
      </w:ins>
      <w:ins w:id="53" w:author="Trần Vân Anh" w:date="2021-07-20T15:05:06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nd t</w:t>
        </w:r>
      </w:ins>
      <w:ins w:id="54" w:author="Trần Vân Anh" w:date="2021-07-20T15:05:0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iring d</w:t>
        </w:r>
      </w:ins>
      <w:ins w:id="55" w:author="Trần Vân Anh" w:date="2021-07-20T15:05:0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ay </w:t>
        </w:r>
      </w:ins>
      <w:ins w:id="56" w:author="Trần Vân Anh" w:date="2021-07-20T15:05:0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at </w:t>
        </w:r>
      </w:ins>
      <w:ins w:id="57" w:author="Trần Vân Anh" w:date="2021-07-20T15:03:5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scho</w:t>
        </w:r>
      </w:ins>
      <w:ins w:id="58" w:author="Trần Vân Anh" w:date="2021-07-20T15:03:5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ol</w:t>
        </w:r>
      </w:ins>
      <w:ins w:id="59" w:author="Trần Vân Anh" w:date="2021-07-20T15:05:2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or</w:t>
        </w:r>
      </w:ins>
      <w:ins w:id="60" w:author="Trần Vân Anh" w:date="2021-07-20T15:05:2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wor</w:t>
        </w:r>
      </w:ins>
      <w:ins w:id="61" w:author="Trần Vân Anh" w:date="2021-07-20T15:05:2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k</w:t>
        </w:r>
      </w:ins>
      <w:ins w:id="62" w:author="Trần Vân Anh" w:date="2021-07-20T15:03:5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. </w:t>
        </w:r>
      </w:ins>
      <w:ins w:id="63" w:author="Trần Vân Anh" w:date="2021-07-20T15:03:5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In</w:t>
        </w:r>
      </w:ins>
      <w:ins w:id="64" w:author="Trần Vân Anh" w:date="2021-07-20T15:03:5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orde</w:t>
        </w:r>
      </w:ins>
      <w:ins w:id="65" w:author="Trần Vân Anh" w:date="2021-07-20T15:03:56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r to </w:t>
        </w:r>
      </w:ins>
      <w:ins w:id="66" w:author="Trần Vân Anh" w:date="2021-07-20T15:03:5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re</w:t>
        </w:r>
      </w:ins>
      <w:ins w:id="67" w:author="Trần Vân Anh" w:date="2021-07-20T15:03:5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fre</w:t>
        </w:r>
      </w:ins>
      <w:ins w:id="68" w:author="Trần Vân Anh" w:date="2021-07-20T15:03:5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sh the</w:t>
        </w:r>
      </w:ins>
      <w:ins w:id="69" w:author="Trần Vân Anh" w:date="2021-07-20T15:04:0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ir </w:t>
        </w:r>
      </w:ins>
      <w:ins w:id="70" w:author="Trần Vân Anh" w:date="2021-07-20T15:04:0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m</w:t>
        </w:r>
      </w:ins>
      <w:ins w:id="71" w:author="Trần Vân Anh" w:date="2021-07-20T15:04:0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ind</w:t>
        </w:r>
      </w:ins>
      <w:ins w:id="72" w:author="Trần Vân Anh" w:date="2021-07-20T15:04:0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an</w:t>
        </w:r>
      </w:ins>
      <w:ins w:id="73" w:author="Trần Vân Anh" w:date="2021-07-20T15:04:06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d </w:t>
        </w:r>
      </w:ins>
      <w:ins w:id="74" w:author="Trần Vân Anh" w:date="2021-07-20T15:04:0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f</w:t>
        </w:r>
      </w:ins>
      <w:ins w:id="75" w:author="Trần Vân Anh" w:date="2021-07-20T15:04:0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eel r</w:t>
        </w:r>
      </w:ins>
      <w:ins w:id="76" w:author="Trần Vân Anh" w:date="2021-07-20T15:04:0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elax</w:t>
        </w:r>
      </w:ins>
      <w:ins w:id="77" w:author="Trần Vân Anh" w:date="2021-07-20T15:04:1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ed</w:t>
        </w:r>
      </w:ins>
      <w:ins w:id="78" w:author="Trần Vân Anh" w:date="2021-07-20T15:04:1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, </w:t>
        </w:r>
      </w:ins>
      <w:ins w:id="79" w:author="Trần Vân Anh" w:date="2021-07-20T15:07:4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t</w:t>
        </w:r>
      </w:ins>
      <w:ins w:id="80" w:author="Trần Vân Anh" w:date="2021-07-20T15:07:4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hey</w:t>
        </w:r>
      </w:ins>
      <w:ins w:id="81" w:author="Trần Vân Anh" w:date="2021-07-20T15:04:1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82" w:author="Trần Vân Anh" w:date="2021-07-20T15:04:1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enjo</w:t>
        </w:r>
      </w:ins>
      <w:ins w:id="83" w:author="Trần Vân Anh" w:date="2021-07-20T15:04:1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y dif</w:t>
        </w:r>
      </w:ins>
      <w:ins w:id="84" w:author="Trần Vân Anh" w:date="2021-07-20T15:04:1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fe</w:t>
        </w:r>
      </w:ins>
      <w:ins w:id="85" w:author="Trần Vân Anh" w:date="2021-07-20T15:04:1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rent </w:t>
        </w:r>
      </w:ins>
      <w:ins w:id="86" w:author="Trần Vân Anh" w:date="2021-07-20T15:04:1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acti</w:t>
        </w:r>
      </w:ins>
      <w:ins w:id="87" w:author="Trần Vân Anh" w:date="2021-07-20T15:04:1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vitie</w:t>
        </w:r>
      </w:ins>
      <w:ins w:id="88" w:author="Trần Vân Anh" w:date="2021-07-20T15:04:2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s. </w:t>
        </w:r>
      </w:ins>
      <w:ins w:id="89" w:author="Trần Vân Anh" w:date="2021-07-20T15:08:1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I</w:t>
        </w:r>
      </w:ins>
      <w:ins w:id="90" w:author="Trần Vân Anh" w:date="2021-07-20T15:08:1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’d </w:t>
        </w:r>
      </w:ins>
      <w:ins w:id="91" w:author="Trần Vân Anh" w:date="2021-07-20T15:08:16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love </w:t>
        </w:r>
      </w:ins>
      <w:ins w:id="92" w:author="Trần Vân Anh" w:date="2021-07-20T15:08:1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to </w:t>
        </w:r>
      </w:ins>
      <w:ins w:id="93" w:author="Trần Vân Anh" w:date="2021-07-20T15:08:2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go</w:t>
        </w:r>
      </w:ins>
      <w:ins w:id="94" w:author="Trần Vân Anh" w:date="2021-07-20T15:08:2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for</w:t>
        </w:r>
      </w:ins>
      <w:ins w:id="95" w:author="Trần Vân Anh" w:date="2021-07-20T15:08:2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a</w:t>
        </w:r>
      </w:ins>
      <w:ins w:id="96" w:author="Trần Vân Anh" w:date="2021-07-20T15:08:27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n e</w:t>
        </w:r>
      </w:ins>
      <w:ins w:id="97" w:author="Trần Vân Anh" w:date="2021-07-20T15:08:2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veni</w:t>
        </w:r>
      </w:ins>
      <w:ins w:id="98" w:author="Trần Vân Anh" w:date="2021-07-20T15:08:2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ng </w:t>
        </w:r>
      </w:ins>
      <w:ins w:id="99" w:author="Trần Vân Anh" w:date="2021-07-20T15:08:3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wal</w:t>
        </w:r>
      </w:ins>
      <w:ins w:id="100" w:author="Trần Vân Anh" w:date="2021-07-20T15:08:3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k </w:t>
        </w:r>
      </w:ins>
      <w:ins w:id="101" w:author="Trần Vân Anh" w:date="2021-07-20T15:08:5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with</w:t>
        </w:r>
      </w:ins>
      <w:ins w:id="102" w:author="Trần Vân Anh" w:date="2021-07-20T15:08:5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my f</w:t>
        </w:r>
      </w:ins>
      <w:ins w:id="103" w:author="Trần Vân Anh" w:date="2021-07-20T15:08:5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riend</w:t>
        </w:r>
      </w:ins>
      <w:ins w:id="104" w:author="Trần Vân Anh" w:date="2021-07-20T15:11:5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105" w:author="Trần Vân Anh" w:date="2021-07-20T15:09:51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af</w:t>
        </w:r>
      </w:ins>
      <w:ins w:id="106" w:author="Trần Vân Anh" w:date="2021-07-20T15:09:52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ter s</w:t>
        </w:r>
      </w:ins>
      <w:ins w:id="107" w:author="Trần Vân Anh" w:date="2021-07-20T15:09:53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c</w:t>
        </w:r>
      </w:ins>
      <w:ins w:id="108" w:author="Trần Vân Anh" w:date="2021-07-20T15:09:54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hool</w:t>
        </w:r>
      </w:ins>
      <w:ins w:id="109" w:author="Trần Vân Anh" w:date="2021-07-20T15:08:55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. </w:t>
        </w:r>
      </w:ins>
      <w:ins w:id="110" w:author="Trần Vân Anh" w:date="2021-07-20T15:09:20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W</w:t>
        </w:r>
      </w:ins>
      <w:ins w:id="111" w:author="Trần Vân Anh" w:date="2021-07-20T15:09:18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>e enjoy taking our time to talk about all sorts of different things.</w:t>
        </w:r>
      </w:ins>
      <w:ins w:id="112" w:author="Trần Vân Anh" w:date="2021-07-20T15:11:59Z">
        <w:r>
          <w:rPr>
            <w:rFonts w:hint="default" w:ascii="Times New Roman" w:hAnsi="Times New Roman" w:cs="Times New Roman"/>
            <w:color w:val="C00000"/>
            <w:sz w:val="28"/>
            <w:szCs w:val="28"/>
            <w:lang w:val="en-US"/>
          </w:rPr>
          <w:t xml:space="preserve"> </w:t>
        </w:r>
      </w:ins>
      <w:ins w:id="113" w:author="Trần Vân Anh" w:date="2021-07-20T15:16:0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We often take a walk </w:t>
        </w:r>
      </w:ins>
      <w:ins w:id="114" w:author="Trần Vân Anh" w:date="2021-07-20T15:16:1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o</w:t>
        </w:r>
      </w:ins>
      <w:ins w:id="115" w:author="Trần Vân Anh" w:date="2021-07-20T15:16:1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n</w:t>
        </w:r>
      </w:ins>
      <w:ins w:id="116" w:author="Trần Vân Anh" w:date="2021-07-20T15:16:0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the streets around the </w:t>
        </w:r>
      </w:ins>
      <w:ins w:id="117" w:author="Trần Vân Anh" w:date="2021-07-20T15:16:2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aca</w:t>
        </w:r>
      </w:ins>
      <w:ins w:id="118" w:author="Trần Vân Anh" w:date="2021-07-20T15:16:2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dem</w:t>
        </w:r>
      </w:ins>
      <w:ins w:id="119" w:author="Trần Vân Anh" w:date="2021-07-20T15:16:2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y</w:t>
        </w:r>
      </w:ins>
      <w:ins w:id="120" w:author="Trần Vân Anh" w:date="2021-07-20T15:16:0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and then stop at a street vendor near the bus stop to buy pillow cakes.</w:t>
        </w:r>
      </w:ins>
      <w:ins w:id="121" w:author="Trần Vân Anh" w:date="2021-07-20T15:23:0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22" w:author="Trần Vân Anh" w:date="2021-07-20T15:23:0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We </w:t>
        </w:r>
      </w:ins>
      <w:ins w:id="123" w:author="Trần Vân Anh" w:date="2021-07-20T15:23:0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both r</w:t>
        </w:r>
      </w:ins>
      <w:ins w:id="124" w:author="Trần Vân Anh" w:date="2021-07-20T15:23:07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eally</w:t>
        </w:r>
      </w:ins>
      <w:ins w:id="125" w:author="Trần Vân Anh" w:date="2021-07-20T15:23:08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26" w:author="Trần Vân Anh" w:date="2021-07-20T15:23:10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enj</w:t>
        </w:r>
      </w:ins>
      <w:ins w:id="127" w:author="Trần Vân Anh" w:date="2021-07-20T15:23:11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oy </w:t>
        </w:r>
      </w:ins>
      <w:ins w:id="128" w:author="Trần Vân Anh" w:date="2021-07-20T15:23:1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eati</w:t>
        </w:r>
      </w:ins>
      <w:ins w:id="129" w:author="Trần Vân Anh" w:date="2021-07-20T15:23:1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ng </w:t>
        </w:r>
      </w:ins>
      <w:ins w:id="130" w:author="Trần Vân Anh" w:date="2021-07-20T15:23:17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t</w:t>
        </w:r>
      </w:ins>
      <w:ins w:id="131" w:author="Trần Vân Anh" w:date="2021-07-20T15:23:18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h</w:t>
        </w:r>
      </w:ins>
      <w:ins w:id="132" w:author="Trần Vân Anh" w:date="2021-07-20T15:23:19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is</w:t>
        </w:r>
      </w:ins>
      <w:ins w:id="133" w:author="Trần Vân Anh" w:date="2021-07-20T15:23:21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food</w:t>
        </w:r>
      </w:ins>
      <w:ins w:id="134" w:author="Trần Vân Anh" w:date="2021-07-20T15:16:0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.</w:t>
        </w:r>
      </w:ins>
      <w:ins w:id="135" w:author="Trần Vân Anh" w:date="2021-07-20T15:23:27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36" w:author="Trần Vân Anh" w:date="2021-07-20T15:25:1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I like this activity because it helps me feel more balanced and calm when I have a lot going on in my life, and also because walking outside is just really relaxing for some reason</w:t>
        </w:r>
      </w:ins>
      <w:ins w:id="137" w:author="Trần Vân Anh" w:date="2021-07-20T15:26:1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38" w:author="Trần Vân Anh" w:date="2021-07-20T15:26:2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like </w:t>
        </w:r>
      </w:ins>
      <w:ins w:id="139" w:author="Trần Vân Anh" w:date="2021-07-20T15:26:3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giv</w:t>
        </w:r>
      </w:ins>
      <w:ins w:id="140" w:author="Trần Vân Anh" w:date="2021-07-20T15:26:3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ing</w:t>
        </w:r>
      </w:ins>
      <w:ins w:id="141" w:author="Trần Vân Anh" w:date="2021-07-20T15:26:19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me time away from screens</w:t>
        </w:r>
      </w:ins>
      <w:ins w:id="142" w:author="Trần Vân Anh" w:date="2021-07-20T15:27:0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. </w:t>
        </w:r>
      </w:ins>
      <w:ins w:id="143" w:author="Trần Vân Anh" w:date="2021-07-20T15:27:10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U</w:t>
        </w:r>
      </w:ins>
      <w:ins w:id="144" w:author="Trần Vân Anh" w:date="2021-07-20T15:27:11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nd</w:t>
        </w:r>
      </w:ins>
      <w:ins w:id="145" w:author="Trần Vân Anh" w:date="2021-07-20T15:27:1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ou</w:t>
        </w:r>
      </w:ins>
      <w:ins w:id="146" w:author="Trần Vân Anh" w:date="2021-07-20T15:27:1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bte</w:t>
        </w:r>
      </w:ins>
      <w:ins w:id="147" w:author="Trần Vân Anh" w:date="2021-07-20T15:27:1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dly</w:t>
        </w:r>
      </w:ins>
      <w:ins w:id="148" w:author="Trần Vân Anh" w:date="2021-07-20T15:27:17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,</w:t>
        </w:r>
      </w:ins>
      <w:ins w:id="149" w:author="Trần Vân Anh" w:date="2021-07-20T15:27:18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50" w:author="Trần Vân Anh" w:date="2021-07-20T15:27:21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hav</w:t>
        </w:r>
      </w:ins>
      <w:ins w:id="151" w:author="Trần Vân Anh" w:date="2021-07-20T15:27:2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ing a </w:t>
        </w:r>
      </w:ins>
      <w:ins w:id="152" w:author="Trần Vân Anh" w:date="2021-07-20T15:27:2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walk</w:t>
        </w:r>
      </w:ins>
      <w:ins w:id="153" w:author="Trần Vân Anh" w:date="2021-07-20T15:27:3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54" w:author="Trần Vân Anh" w:date="2021-07-20T15:27:3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and d</w:t>
        </w:r>
      </w:ins>
      <w:ins w:id="155" w:author="Trần Vân Anh" w:date="2021-07-20T15:27:3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is</w:t>
        </w:r>
      </w:ins>
      <w:ins w:id="156" w:author="Trần Vân Anh" w:date="2021-07-20T15:27:3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cus</w:t>
        </w:r>
      </w:ins>
      <w:ins w:id="157" w:author="Trần Vân Anh" w:date="2021-07-20T15:27:37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s</w:t>
        </w:r>
      </w:ins>
      <w:ins w:id="158" w:author="Trần Vân Anh" w:date="2021-07-20T15:29:40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ing</w:t>
        </w:r>
      </w:ins>
      <w:ins w:id="159" w:author="Trần Vân Anh" w:date="2021-07-20T15:27:4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60" w:author="Trần Vân Anh" w:date="2021-07-20T15:27:4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our </w:t>
        </w:r>
      </w:ins>
      <w:ins w:id="161" w:author="Trần Vân Anh" w:date="2021-07-20T15:27:4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day a</w:t>
        </w:r>
      </w:ins>
      <w:ins w:id="162" w:author="Trần Vân Anh" w:date="2021-07-20T15:27:4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nd </w:t>
        </w:r>
      </w:ins>
      <w:ins w:id="163" w:author="Trần Vân Anh" w:date="2021-07-20T15:28:41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shar</w:t>
        </w:r>
      </w:ins>
      <w:ins w:id="164" w:author="Trần Vân Anh" w:date="2021-07-20T15:29:44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ing</w:t>
        </w:r>
      </w:ins>
      <w:ins w:id="165" w:author="Trần Vân Anh" w:date="2021-07-20T15:28:42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pro</w:t>
        </w:r>
      </w:ins>
      <w:ins w:id="166" w:author="Trần Vân Anh" w:date="2021-07-20T15:28:43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blems </w:t>
        </w:r>
      </w:ins>
      <w:ins w:id="167" w:author="Trần Vân Anh" w:date="2021-07-20T15:29:35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make</w:t>
        </w:r>
      </w:ins>
      <w:ins w:id="168" w:author="Trần Vân Anh" w:date="2021-07-20T15:29:48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 </w:t>
        </w:r>
      </w:ins>
      <w:ins w:id="169" w:author="Trần Vân Anh" w:date="2021-07-20T15:29:49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us </w:t>
        </w:r>
      </w:ins>
      <w:ins w:id="170" w:author="Trần Vân Anh" w:date="2021-07-20T15:29:50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fe</w:t>
        </w:r>
      </w:ins>
      <w:ins w:id="171" w:author="Trần Vân Anh" w:date="2021-07-20T15:29:51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 xml:space="preserve">el </w:t>
        </w:r>
      </w:ins>
      <w:ins w:id="172" w:author="Trần Vân Anh" w:date="2021-07-20T15:29:56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str</w:t>
        </w:r>
      </w:ins>
      <w:ins w:id="173" w:author="Trần Vân Anh" w:date="2021-07-20T15:29:57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ess</w:t>
        </w:r>
      </w:ins>
      <w:ins w:id="174" w:author="Trần Vân Anh" w:date="2021-07-20T15:29:58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-fre</w:t>
        </w:r>
      </w:ins>
      <w:ins w:id="175" w:author="Trần Vân Anh" w:date="2021-07-20T15:29:59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e</w:t>
        </w:r>
      </w:ins>
      <w:ins w:id="176" w:author="Trần Vân Anh" w:date="2021-07-20T15:30:00Z">
        <w:r>
          <w:rPr>
            <w:rFonts w:hint="default" w:ascii="Times New Roman" w:hAnsi="Times New Roman"/>
            <w:color w:val="C00000"/>
            <w:sz w:val="28"/>
            <w:szCs w:val="28"/>
            <w:lang w:val="en-US"/>
          </w:rPr>
          <w:t>.</w:t>
        </w:r>
      </w:ins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PrChange w:id="178" w:author="Admin" w:date="2021-06-22T09:41:00Z">
            <w:rPr/>
          </w:rPrChange>
        </w:rPr>
        <w:pPrChange w:id="177" w:author="Admin" w:date="2021-06-22T09:41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179" w:author="Admin" w:date="2021-06-22T09:45:00Z">
            <w:rPr/>
          </w:rPrChange>
        </w:rPr>
        <w:t>Describe a time when you helped a friend</w:t>
      </w:r>
      <w:r>
        <w:rPr>
          <w:rFonts w:ascii="Times New Roman" w:hAnsi="Times New Roman" w:cs="Times New Roman"/>
          <w:b/>
          <w:sz w:val="28"/>
          <w:szCs w:val="28"/>
          <w:rPrChange w:id="180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181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rPrChange w:id="182" w:author="Admin" w:date="2021-06-22T09:41:00Z">
            <w:rPr>
              <w:b/>
              <w:bCs/>
            </w:rPr>
          </w:rPrChange>
        </w:rPr>
        <w:t>You should say</w:t>
      </w:r>
      <w:r>
        <w:rPr>
          <w:rFonts w:ascii="Times New Roman" w:hAnsi="Times New Roman" w:cs="Times New Roman"/>
          <w:sz w:val="28"/>
          <w:szCs w:val="28"/>
          <w:rPrChange w:id="183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184" w:author="Admin" w:date="2021-06-22T09:41:00Z">
            <w:rPr/>
          </w:rPrChange>
        </w:rPr>
        <w:t>When it was?</w:t>
      </w:r>
      <w:ins w:id="185" w:author="Admin" w:date="2021-06-22T09:46:00Z">
        <w:r>
          <w:rPr>
            <w:rFonts w:ascii="Times New Roman" w:hAnsi="Times New Roman" w:cs="Times New Roman"/>
            <w:sz w:val="28"/>
            <w:szCs w:val="28"/>
          </w:rPr>
          <w:t xml:space="preserve"> What happened to your friend?</w:t>
        </w:r>
      </w:ins>
      <w:r>
        <w:rPr>
          <w:rFonts w:ascii="Times New Roman" w:hAnsi="Times New Roman" w:cs="Times New Roman"/>
          <w:sz w:val="28"/>
          <w:szCs w:val="28"/>
          <w:rPrChange w:id="186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187" w:author="Admin" w:date="2021-06-22T09:41:00Z">
            <w:rPr/>
          </w:rPrChange>
        </w:rPr>
        <w:t>How you helped him/her?</w:t>
      </w:r>
      <w:r>
        <w:rPr>
          <w:rFonts w:ascii="Times New Roman" w:hAnsi="Times New Roman" w:cs="Times New Roman"/>
          <w:sz w:val="28"/>
          <w:szCs w:val="28"/>
          <w:rPrChange w:id="188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189" w:author="Admin" w:date="2021-06-22T09:41:00Z">
            <w:rPr/>
          </w:rPrChange>
        </w:rPr>
        <w:t>Why you helped him/her?</w:t>
      </w:r>
      <w:r>
        <w:rPr>
          <w:rFonts w:ascii="Times New Roman" w:hAnsi="Times New Roman" w:cs="Times New Roman"/>
          <w:sz w:val="28"/>
          <w:szCs w:val="28"/>
          <w:rPrChange w:id="190" w:author="Admin" w:date="2021-06-22T09:41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191" w:author="Admin" w:date="2021-06-22T09:41:00Z">
            <w:rPr/>
          </w:rPrChange>
        </w:rPr>
        <w:t>And how you felt about it?</w:t>
      </w:r>
    </w:p>
    <w:p>
      <w:pPr>
        <w:rPr>
          <w:ins w:id="192" w:author="Trần Vân Anh" w:date="2021-07-20T16:14:04Z"/>
          <w:rFonts w:hint="default" w:ascii="Times New Roman" w:hAnsi="Times New Roman"/>
          <w:sz w:val="28"/>
          <w:szCs w:val="28"/>
        </w:rPr>
      </w:pPr>
      <w:ins w:id="193" w:author="Trần Vân Anh" w:date="2021-07-20T16:13:56Z">
        <w:r>
          <w:rPr>
            <w:rFonts w:hint="default" w:ascii="Times New Roman" w:hAnsi="Times New Roman"/>
            <w:sz w:val="28"/>
            <w:szCs w:val="28"/>
          </w:rPr>
          <w:t>Helping others is a great thing. I have given and received help many times. Here, I would like to talk about a time when I helped my friend in my studies.When I was in 10th, I had a pretty good friend named Giang. Unfortunately, Giang met with an accident and she was not capable of writing on his own. Thus, I decided to help her as much as I could. While she was receiving treatments in the hospital, I helped her write down the lessons taught in class. We were happy that she recovered quickly and returned to her studies. I realized that in helping her, I had helped myself even more. After this incident, Giang and I became even more intimate friends.</w:t>
        </w:r>
      </w:ins>
    </w:p>
    <w:p>
      <w:pPr>
        <w:numPr>
          <w:ilvl w:val="0"/>
          <w:numId w:val="1"/>
          <w:ins w:id="195" w:author="Trần Vân Anh" w:date="2021-07-20T16:14:07Z"/>
        </w:numPr>
        <w:ind w:left="720" w:hanging="360"/>
        <w:rPr>
          <w:del w:id="196" w:author="Trần Vân Anh" w:date="2021-07-20T16:13:56Z"/>
          <w:rFonts w:hint="default" w:ascii="Times New Roman" w:hAnsi="Times New Roman"/>
          <w:sz w:val="28"/>
          <w:szCs w:val="28"/>
          <w:lang w:val="en-US"/>
        </w:rPr>
        <w:pPrChange w:id="194" w:author="Trần Vân Anh" w:date="2021-07-20T16:14:07Z">
          <w:pPr/>
        </w:pPrChange>
      </w:pPr>
    </w:p>
    <w:p>
      <w:pPr>
        <w:numPr>
          <w:ilvl w:val="0"/>
          <w:numId w:val="1"/>
          <w:ins w:id="198" w:author="Trần Vân Anh" w:date="2021-07-20T16:15:52Z"/>
        </w:numPr>
        <w:ind w:left="720" w:hanging="360"/>
        <w:rPr>
          <w:rFonts w:ascii="Times New Roman" w:hAnsi="Times New Roman" w:cs="Times New Roman"/>
          <w:sz w:val="28"/>
          <w:szCs w:val="28"/>
          <w:rPrChange w:id="199" w:author="Admin" w:date="2021-06-22T09:42:00Z">
            <w:rPr/>
          </w:rPrChange>
        </w:rPr>
        <w:pPrChange w:id="197" w:author="Trần Vân Anh" w:date="2021-07-20T16:15:52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00" w:author="Admin" w:date="2021-06-22T09:45:00Z">
            <w:rPr/>
          </w:rPrChange>
        </w:rPr>
        <w:t>Describe a person with whom you like to spend time with</w:t>
      </w:r>
      <w:r>
        <w:rPr>
          <w:rFonts w:ascii="Times New Roman" w:hAnsi="Times New Roman" w:cs="Times New Roman"/>
          <w:b/>
          <w:sz w:val="28"/>
          <w:szCs w:val="28"/>
          <w:rPrChange w:id="201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02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rPrChange w:id="203" w:author="Admin" w:date="2021-06-22T09:42:00Z">
            <w:rPr>
              <w:b/>
              <w:bCs/>
            </w:rPr>
          </w:rPrChange>
        </w:rPr>
        <w:t>You should say</w:t>
      </w:r>
      <w:r>
        <w:rPr>
          <w:rFonts w:ascii="Times New Roman" w:hAnsi="Times New Roman" w:cs="Times New Roman"/>
          <w:sz w:val="28"/>
          <w:szCs w:val="28"/>
          <w:rPrChange w:id="204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05" w:author="Admin" w:date="2021-06-22T09:42:00Z">
            <w:rPr/>
          </w:rPrChange>
        </w:rPr>
        <w:t>Who the person is?</w:t>
      </w:r>
      <w:r>
        <w:rPr>
          <w:rFonts w:ascii="Times New Roman" w:hAnsi="Times New Roman" w:cs="Times New Roman"/>
          <w:sz w:val="28"/>
          <w:szCs w:val="28"/>
          <w:rPrChange w:id="206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07" w:author="Admin" w:date="2021-06-22T09:42:00Z">
            <w:rPr/>
          </w:rPrChange>
        </w:rPr>
        <w:t>What kind of activities you like to do with that person</w:t>
      </w:r>
      <w:r>
        <w:rPr>
          <w:rFonts w:ascii="Times New Roman" w:hAnsi="Times New Roman" w:cs="Times New Roman"/>
          <w:sz w:val="28"/>
          <w:szCs w:val="28"/>
          <w:rPrChange w:id="208" w:author="Admin" w:date="2021-06-22T09:42:00Z">
            <w:rPr/>
          </w:rPrChange>
        </w:rPr>
        <w:br w:type="textWrapping"/>
      </w:r>
      <w:del w:id="209" w:author="Admin" w:date="2021-06-22T09:47:00Z">
        <w:r>
          <w:rPr>
            <w:rFonts w:ascii="Times New Roman" w:hAnsi="Times New Roman" w:cs="Times New Roman"/>
            <w:sz w:val="28"/>
            <w:szCs w:val="28"/>
            <w:rPrChange w:id="210" w:author="Admin" w:date="2021-06-22T09:42:00Z">
              <w:rPr/>
            </w:rPrChange>
          </w:rPr>
          <w:delText>What you like most about that person</w:delText>
        </w:r>
      </w:del>
      <w:ins w:id="211" w:author="Admin" w:date="2021-06-22T09:47:00Z">
        <w:r>
          <w:rPr>
            <w:rFonts w:ascii="Times New Roman" w:hAnsi="Times New Roman" w:cs="Times New Roman"/>
            <w:sz w:val="28"/>
            <w:szCs w:val="28"/>
          </w:rPr>
          <w:t>How you feel when spending time with that person</w:t>
        </w:r>
      </w:ins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PrChange w:id="213" w:author="Admin" w:date="2021-06-22T09:42:00Z">
            <w:rPr/>
          </w:rPrChange>
        </w:rPr>
        <w:pPrChange w:id="212" w:author="Admin" w:date="2021-06-22T09:42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14" w:author="Admin" w:date="2021-06-22T09:45:00Z">
            <w:rPr/>
          </w:rPrChange>
        </w:rPr>
        <w:t>Describe your first day at school.</w:t>
      </w:r>
      <w:r>
        <w:rPr>
          <w:rFonts w:ascii="Times New Roman" w:hAnsi="Times New Roman" w:cs="Times New Roman"/>
          <w:b/>
          <w:sz w:val="28"/>
          <w:szCs w:val="28"/>
          <w:rPrChange w:id="215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16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rPrChange w:id="217" w:author="Admin" w:date="2021-06-22T09:42:00Z">
            <w:rPr>
              <w:b/>
              <w:bCs/>
            </w:rPr>
          </w:rPrChange>
        </w:rPr>
        <w:t>You should say</w:t>
      </w:r>
      <w:r>
        <w:rPr>
          <w:rFonts w:ascii="Times New Roman" w:hAnsi="Times New Roman" w:cs="Times New Roman"/>
          <w:sz w:val="28"/>
          <w:szCs w:val="28"/>
          <w:rPrChange w:id="218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19" w:author="Admin" w:date="2021-06-22T09:42:00Z">
            <w:rPr/>
          </w:rPrChange>
        </w:rPr>
        <w:t>Where was it? </w:t>
      </w:r>
      <w:r>
        <w:rPr>
          <w:rFonts w:ascii="Times New Roman" w:hAnsi="Times New Roman" w:cs="Times New Roman"/>
          <w:sz w:val="28"/>
          <w:szCs w:val="28"/>
          <w:rPrChange w:id="220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21" w:author="Admin" w:date="2021-06-22T09:42:00Z">
            <w:rPr/>
          </w:rPrChange>
        </w:rPr>
        <w:t>What happened?</w:t>
      </w:r>
      <w:r>
        <w:rPr>
          <w:rFonts w:ascii="Times New Roman" w:hAnsi="Times New Roman" w:cs="Times New Roman"/>
          <w:sz w:val="28"/>
          <w:szCs w:val="28"/>
          <w:rPrChange w:id="222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23" w:author="Admin" w:date="2021-06-22T09:42:00Z">
            <w:rPr/>
          </w:rPrChange>
        </w:rPr>
        <w:t>Explain how you felt on that day?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PrChange w:id="225" w:author="Admin" w:date="2021-06-22T09:42:00Z">
            <w:rPr/>
          </w:rPrChange>
        </w:rPr>
        <w:pPrChange w:id="224" w:author="Admin" w:date="2021-06-22T09:42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26" w:author="Admin" w:date="2021-06-22T09:45:00Z">
            <w:rPr/>
          </w:rPrChange>
        </w:rPr>
        <w:t xml:space="preserve">Describe a book you read that you found useful or </w:t>
      </w:r>
      <w:r>
        <w:rPr>
          <w:rFonts w:ascii="Times New Roman" w:hAnsi="Times New Roman" w:cs="Times New Roman"/>
          <w:b/>
          <w:sz w:val="28"/>
          <w:szCs w:val="28"/>
          <w:rPrChange w:id="227" w:author="Admin" w:date="2021-06-22T09:45:00Z">
            <w:rPr/>
          </w:rPrChange>
        </w:rPr>
        <w:t>Describe</w:t>
      </w:r>
      <w:r>
        <w:rPr>
          <w:rFonts w:ascii="Times New Roman" w:hAnsi="Times New Roman" w:cs="Times New Roman"/>
          <w:b/>
          <w:sz w:val="28"/>
          <w:szCs w:val="28"/>
          <w:rPrChange w:id="228" w:author="Admin" w:date="2021-06-22T09:45:00Z">
            <w:rPr/>
          </w:rPrChange>
        </w:rPr>
        <w:t xml:space="preserve"> an exciting book you read.</w:t>
      </w:r>
      <w:r>
        <w:rPr>
          <w:rFonts w:ascii="Times New Roman" w:hAnsi="Times New Roman" w:cs="Times New Roman"/>
          <w:b/>
          <w:sz w:val="28"/>
          <w:szCs w:val="28"/>
          <w:rPrChange w:id="229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  <w:rPrChange w:id="230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rPrChange w:id="231" w:author="Admin" w:date="2021-06-22T09:42:00Z">
            <w:rPr>
              <w:b/>
              <w:bCs/>
            </w:rPr>
          </w:rPrChange>
        </w:rPr>
        <w:t>You should say</w:t>
      </w:r>
      <w:r>
        <w:rPr>
          <w:rFonts w:ascii="Times New Roman" w:hAnsi="Times New Roman" w:cs="Times New Roman"/>
          <w:sz w:val="28"/>
          <w:szCs w:val="28"/>
          <w:rPrChange w:id="232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33" w:author="Admin" w:date="2021-06-22T09:42:00Z">
            <w:rPr/>
          </w:rPrChange>
        </w:rPr>
        <w:t>When you read it?</w:t>
      </w:r>
      <w:r>
        <w:rPr>
          <w:rFonts w:ascii="Times New Roman" w:hAnsi="Times New Roman" w:cs="Times New Roman"/>
          <w:sz w:val="28"/>
          <w:szCs w:val="28"/>
          <w:rPrChange w:id="234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35" w:author="Admin" w:date="2021-06-22T09:42:00Z">
            <w:rPr/>
          </w:rPrChange>
        </w:rPr>
        <w:t>What type of book is it?</w:t>
      </w:r>
      <w:r>
        <w:rPr>
          <w:rFonts w:ascii="Times New Roman" w:hAnsi="Times New Roman" w:cs="Times New Roman"/>
          <w:sz w:val="28"/>
          <w:szCs w:val="28"/>
          <w:rPrChange w:id="236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37" w:author="Admin" w:date="2021-06-22T09:42:00Z">
            <w:rPr/>
          </w:rPrChange>
        </w:rPr>
        <w:t>What is it about?</w:t>
      </w:r>
      <w:r>
        <w:rPr>
          <w:rFonts w:ascii="Times New Roman" w:hAnsi="Times New Roman" w:cs="Times New Roman"/>
          <w:sz w:val="28"/>
          <w:szCs w:val="28"/>
          <w:rPrChange w:id="238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39" w:author="Admin" w:date="2021-06-22T09:42:00Z">
            <w:rPr/>
          </w:rPrChange>
        </w:rPr>
        <w:t>Why did you find it useful?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PrChange w:id="241" w:author="Admin" w:date="2021-06-22T09:42:00Z">
            <w:rPr/>
          </w:rPrChange>
        </w:rPr>
        <w:pPrChange w:id="240" w:author="Admin" w:date="2021-06-22T09:42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42" w:author="Admin" w:date="2021-06-22T09:45:00Z">
            <w:rPr/>
          </w:rPrChange>
        </w:rPr>
        <w:t>Describe a person in your family that you admire.</w:t>
      </w:r>
      <w:r>
        <w:rPr>
          <w:rFonts w:ascii="Times New Roman" w:hAnsi="Times New Roman" w:cs="Times New Roman"/>
          <w:b/>
          <w:sz w:val="28"/>
          <w:szCs w:val="28"/>
          <w:rPrChange w:id="243" w:author="Admin" w:date="2021-06-22T09:45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44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rPrChange w:id="245" w:author="Admin" w:date="2021-06-22T09:42:00Z">
            <w:rPr>
              <w:b/>
              <w:bCs/>
            </w:rPr>
          </w:rPrChange>
        </w:rPr>
        <w:t>You should say:</w:t>
      </w:r>
      <w:r>
        <w:rPr>
          <w:rFonts w:ascii="Times New Roman" w:hAnsi="Times New Roman" w:cs="Times New Roman"/>
          <w:sz w:val="28"/>
          <w:szCs w:val="28"/>
          <w:rPrChange w:id="246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47" w:author="Admin" w:date="2021-06-22T09:42:00Z">
            <w:rPr/>
          </w:rPrChange>
        </w:rPr>
        <w:t>Who he or she is?</w:t>
      </w:r>
      <w:r>
        <w:rPr>
          <w:rFonts w:ascii="Times New Roman" w:hAnsi="Times New Roman" w:cs="Times New Roman"/>
          <w:sz w:val="28"/>
          <w:szCs w:val="28"/>
          <w:rPrChange w:id="248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49" w:author="Admin" w:date="2021-06-22T09:42:00Z">
            <w:rPr/>
          </w:rPrChange>
        </w:rPr>
        <w:t>What he or she does for a living?</w:t>
      </w:r>
      <w:r>
        <w:rPr>
          <w:rFonts w:ascii="Times New Roman" w:hAnsi="Times New Roman" w:cs="Times New Roman"/>
          <w:sz w:val="28"/>
          <w:szCs w:val="28"/>
          <w:rPrChange w:id="250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51" w:author="Admin" w:date="2021-06-22T09:42:00Z">
            <w:rPr/>
          </w:rPrChange>
        </w:rPr>
        <w:t>What he or she is like?</w:t>
      </w:r>
      <w:r>
        <w:rPr>
          <w:rFonts w:ascii="Times New Roman" w:hAnsi="Times New Roman" w:cs="Times New Roman"/>
          <w:sz w:val="28"/>
          <w:szCs w:val="28"/>
          <w:rPrChange w:id="252" w:author="Admin" w:date="2021-06-22T09:42:00Z">
            <w:rPr/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  <w:rPrChange w:id="253" w:author="Admin" w:date="2021-06-22T09:42:00Z">
            <w:rPr/>
          </w:rPrChange>
        </w:rPr>
        <w:t>And explain why you admire him or her?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rPrChange w:id="255" w:author="Admin" w:date="2021-06-22T09:45:00Z">
            <w:rPr/>
          </w:rPrChange>
        </w:rPr>
        <w:pPrChange w:id="254" w:author="Admin" w:date="2021-06-22T09:42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56" w:author="Admin" w:date="2021-06-22T09:45:00Z">
            <w:rPr/>
          </w:rPrChange>
        </w:rPr>
        <w:t>Describe a family event that you really enjoyed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  <w:pPrChange w:id="257" w:author="Admin" w:date="2021-06-22T09:42:00Z">
          <w:pPr/>
        </w:pPrChange>
      </w:pPr>
      <w:r>
        <w:rPr>
          <w:rFonts w:ascii="Times New Roman" w:hAnsi="Times New Roman" w:cs="Times New Roman"/>
          <w:b/>
          <w:sz w:val="28"/>
          <w:szCs w:val="28"/>
        </w:rPr>
        <w:t>You should say:</w:t>
      </w:r>
      <w:r>
        <w:rPr>
          <w:rFonts w:ascii="Times New Roman" w:hAnsi="Times New Roman" w:cs="Times New Roman"/>
          <w:b/>
          <w:sz w:val="28"/>
          <w:szCs w:val="28"/>
          <w:rPrChange w:id="258" w:author="Admin" w:date="2021-06-22T09:42:00Z">
            <w:rPr>
              <w:rFonts w:ascii="Times New Roman" w:hAnsi="Times New Roman" w:cs="Times New Roman"/>
              <w:sz w:val="28"/>
              <w:szCs w:val="28"/>
            </w:rPr>
          </w:rPrChange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When and where the event happened</w:t>
      </w:r>
    </w:p>
    <w:p>
      <w:pPr>
        <w:ind w:firstLine="360"/>
        <w:rPr>
          <w:rFonts w:ascii="Times New Roman" w:hAnsi="Times New Roman" w:cs="Times New Roman"/>
          <w:b w:val="0"/>
          <w:bCs w:val="0"/>
          <w:sz w:val="28"/>
          <w:szCs w:val="28"/>
          <w:rPrChange w:id="260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259" w:author="Admin" w:date="2021-06-22T09:42:00Z">
          <w:pPr/>
        </w:pPrChange>
      </w:pPr>
      <w:r>
        <w:rPr>
          <w:rFonts w:ascii="Times New Roman" w:hAnsi="Times New Roman" w:cs="Times New Roman"/>
          <w:b w:val="0"/>
          <w:bCs w:val="0"/>
          <w:sz w:val="28"/>
          <w:szCs w:val="28"/>
          <w:rPrChange w:id="261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 xml:space="preserve">Who joined the </w:t>
      </w:r>
      <w:r>
        <w:rPr>
          <w:rFonts w:ascii="Times New Roman" w:hAnsi="Times New Roman" w:cs="Times New Roman"/>
          <w:b w:val="0"/>
          <w:bCs w:val="0"/>
          <w:sz w:val="28"/>
          <w:szCs w:val="28"/>
          <w:rPrChange w:id="262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event</w:t>
      </w:r>
    </w:p>
    <w:p>
      <w:pPr>
        <w:ind w:firstLine="360"/>
        <w:rPr>
          <w:rFonts w:ascii="Times New Roman" w:hAnsi="Times New Roman" w:cs="Times New Roman"/>
          <w:b w:val="0"/>
          <w:bCs w:val="0"/>
          <w:sz w:val="28"/>
          <w:szCs w:val="28"/>
          <w:rPrChange w:id="264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263" w:author="Admin" w:date="2021-06-22T09:42:00Z">
          <w:pPr/>
        </w:pPrChange>
      </w:pPr>
      <w:r>
        <w:rPr>
          <w:rFonts w:ascii="Times New Roman" w:hAnsi="Times New Roman" w:cs="Times New Roman"/>
          <w:b w:val="0"/>
          <w:bCs w:val="0"/>
          <w:sz w:val="28"/>
          <w:szCs w:val="28"/>
          <w:rPrChange w:id="265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 xml:space="preserve">What </w:t>
      </w:r>
      <w:del w:id="266" w:author="Admin" w:date="2021-06-22T09:43:00Z">
        <w:r>
          <w:rPr>
            <w:rFonts w:ascii="Times New Roman" w:hAnsi="Times New Roman" w:cs="Times New Roman"/>
            <w:b w:val="0"/>
            <w:bCs w:val="0"/>
            <w:sz w:val="28"/>
            <w:szCs w:val="28"/>
            <w:rPrChange w:id="267" w:author="Admin" w:date="2021-06-22T09:42:00Z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PrChange>
          </w:rPr>
          <w:delText>happened</w:delText>
        </w:r>
      </w:del>
      <w:ins w:id="268" w:author="Admin" w:date="2021-06-22T09:43:00Z">
        <w:r>
          <w:rPr>
            <w:rFonts w:ascii="Times New Roman" w:hAnsi="Times New Roman" w:cs="Times New Roman"/>
            <w:sz w:val="28"/>
            <w:szCs w:val="28"/>
          </w:rPr>
          <w:t xml:space="preserve">happened </w:t>
        </w:r>
      </w:ins>
      <w:ins w:id="269" w:author="Admin" w:date="2021-06-22T09:44:00Z">
        <w:r>
          <w:rPr>
            <w:rFonts w:ascii="Times New Roman" w:hAnsi="Times New Roman" w:cs="Times New Roman"/>
            <w:sz w:val="28"/>
            <w:szCs w:val="28"/>
          </w:rPr>
          <w:t>(activities, food, drinks…)</w:t>
        </w:r>
      </w:ins>
    </w:p>
    <w:p>
      <w:pPr>
        <w:ind w:firstLine="360"/>
        <w:rPr>
          <w:rFonts w:ascii="Times New Roman" w:hAnsi="Times New Roman" w:cs="Times New Roman"/>
          <w:b w:val="0"/>
          <w:bCs w:val="0"/>
          <w:sz w:val="28"/>
          <w:szCs w:val="28"/>
          <w:rPrChange w:id="271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pPrChange w:id="270" w:author="Admin" w:date="2021-06-22T09:42:00Z">
          <w:pPr/>
        </w:pPrChange>
      </w:pPr>
      <w:r>
        <w:rPr>
          <w:rFonts w:ascii="Times New Roman" w:hAnsi="Times New Roman" w:cs="Times New Roman"/>
          <w:b w:val="0"/>
          <w:bCs w:val="0"/>
          <w:sz w:val="28"/>
          <w:szCs w:val="28"/>
          <w:rPrChange w:id="272" w:author="Admin" w:date="2021-06-22T09:42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How you felt after all</w:t>
      </w:r>
    </w:p>
    <w:p>
      <w:pPr>
        <w:rPr>
          <w:del w:id="273" w:author="Diệu Ngọc Nguyễn" w:date="2021-07-01T23:41:00Z"/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rPrChange w:id="275" w:author="Admin" w:date="2021-06-22T09:44:00Z">
            <w:rPr/>
          </w:rPrChange>
        </w:rPr>
        <w:pPrChange w:id="274" w:author="Admin" w:date="2021-06-22T09:44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  <w:rPrChange w:id="276" w:author="Admin" w:date="2021-06-22T09:44:00Z">
            <w:rPr/>
          </w:rPrChange>
        </w:rPr>
        <w:t>Describe a friend that you really like</w:t>
      </w:r>
    </w:p>
    <w:p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  <w:pPrChange w:id="277" w:author="Admin" w:date="2021-06-22T09:44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You should say:</w:t>
      </w:r>
    </w:p>
    <w:p>
      <w:pPr>
        <w:ind w:firstLine="360"/>
        <w:rPr>
          <w:rFonts w:ascii="Times New Roman" w:hAnsi="Times New Roman" w:cs="Times New Roman"/>
          <w:sz w:val="28"/>
          <w:szCs w:val="28"/>
        </w:rPr>
        <w:pPrChange w:id="278" w:author="Admin" w:date="2021-06-22T09:44:00Z">
          <w:pPr/>
        </w:pPrChange>
      </w:pPr>
      <w:r>
        <w:rPr>
          <w:rFonts w:ascii="Times New Roman" w:hAnsi="Times New Roman" w:cs="Times New Roman"/>
          <w:sz w:val="28"/>
          <w:szCs w:val="28"/>
        </w:rPr>
        <w:t xml:space="preserve"> Who that person is and how you got to know her/him</w:t>
      </w:r>
    </w:p>
    <w:p>
      <w:pPr>
        <w:ind w:firstLine="360"/>
        <w:rPr>
          <w:rFonts w:ascii="Times New Roman" w:hAnsi="Times New Roman" w:cs="Times New Roman"/>
          <w:sz w:val="28"/>
          <w:szCs w:val="28"/>
        </w:rPr>
        <w:pPrChange w:id="279" w:author="Admin" w:date="2021-06-22T09:44:00Z">
          <w:pPr/>
        </w:pPrChange>
      </w:pPr>
      <w:r>
        <w:rPr>
          <w:rFonts w:ascii="Times New Roman" w:hAnsi="Times New Roman" w:cs="Times New Roman"/>
          <w:sz w:val="28"/>
          <w:szCs w:val="28"/>
        </w:rPr>
        <w:t>How she/he looks like</w:t>
      </w:r>
    </w:p>
    <w:p>
      <w:pPr>
        <w:ind w:firstLine="360"/>
        <w:rPr>
          <w:rFonts w:ascii="Times New Roman" w:hAnsi="Times New Roman" w:cs="Times New Roman"/>
          <w:sz w:val="28"/>
          <w:szCs w:val="28"/>
        </w:rPr>
        <w:pPrChange w:id="280" w:author="Admin" w:date="2021-06-22T09:44:00Z">
          <w:pPr/>
        </w:pPrChange>
      </w:pPr>
      <w:r>
        <w:rPr>
          <w:rFonts w:ascii="Times New Roman" w:hAnsi="Times New Roman" w:cs="Times New Roman"/>
          <w:sz w:val="28"/>
          <w:szCs w:val="28"/>
        </w:rPr>
        <w:t>What she/he is like</w:t>
      </w:r>
    </w:p>
    <w:p>
      <w:pPr>
        <w:ind w:firstLine="360"/>
        <w:rPr>
          <w:ins w:id="281" w:author="Diệu Ngọc Nguyễn" w:date="2021-07-01T23:42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you like most about that friend</w:t>
      </w:r>
    </w:p>
    <w:p>
      <w:pPr>
        <w:ind w:firstLine="360"/>
        <w:rPr>
          <w:rFonts w:ascii="Times New Roman" w:hAnsi="Times New Roman" w:cs="Times New Roman"/>
          <w:sz w:val="28"/>
          <w:szCs w:val="28"/>
        </w:rPr>
        <w:pPrChange w:id="282" w:author="Admin" w:date="2021-06-22T09:44:00Z">
          <w:pPr/>
        </w:pPrChange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rPrChange w:id="284" w:author="Admin" w:date="2021-06-22T09:44:00Z">
            <w:rPr/>
          </w:rPrChange>
        </w:rPr>
        <w:pPrChange w:id="283" w:author="Admin" w:date="2021-06-22T09:44:00Z">
          <w:pPr/>
        </w:pPrChange>
      </w:pPr>
      <w:r>
        <w:rPr>
          <w:rFonts w:ascii="Times New Roman" w:hAnsi="Times New Roman" w:cs="Times New Roman"/>
          <w:b/>
          <w:sz w:val="28"/>
          <w:szCs w:val="28"/>
          <w:rPrChange w:id="285" w:author="Admin" w:date="2021-06-22T09:44:00Z">
            <w:rPr/>
          </w:rPrChange>
        </w:rPr>
        <w:t>Describe the most interesting movie you have ever seen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 should say: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286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287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title, genre of the movie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288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289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story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290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291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ending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292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293" w:author="Admin" w:date="2021-06-22T09:44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What you really like about the movie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rPrChange w:id="295" w:author="Admin" w:date="2021-06-22T09:45:00Z">
            <w:rPr/>
          </w:rPrChange>
        </w:rPr>
        <w:pPrChange w:id="294" w:author="Admin" w:date="2021-06-22T09:45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  <w:rPrChange w:id="296" w:author="Admin" w:date="2021-06-22T09:45:00Z">
            <w:rPr/>
          </w:rPrChange>
        </w:rPr>
        <w:t>Describe a restaurant that you enjoy going to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 should say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297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298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The name and location of the restaurant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299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300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What kind of restaurant it is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301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302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Its setting or decoration</w:t>
      </w:r>
    </w:p>
    <w:p>
      <w:pPr>
        <w:rPr>
          <w:rFonts w:ascii="Times New Roman" w:hAnsi="Times New Roman" w:cs="Times New Roman"/>
          <w:b w:val="0"/>
          <w:bCs/>
          <w:sz w:val="28"/>
          <w:szCs w:val="28"/>
          <w:rPrChange w:id="303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 w:val="0"/>
          <w:bCs/>
          <w:sz w:val="28"/>
          <w:szCs w:val="28"/>
          <w:rPrChange w:id="304" w:author="Admin" w:date="2021-06-22T09:45:00Z">
            <w:rPr>
              <w:rFonts w:ascii="Times New Roman" w:hAnsi="Times New Roman" w:cs="Times New Roman"/>
              <w:b/>
              <w:bCs/>
              <w:sz w:val="28"/>
              <w:szCs w:val="28"/>
            </w:rPr>
          </w:rPrChange>
        </w:rPr>
        <w:t>What the food, services and prices are like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D1937"/>
    <w:multiLevelType w:val="multilevel"/>
    <w:tmpl w:val="196D19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  <w15:person w15:author="Diệu Ngọc Nguyễn">
    <w15:presenceInfo w15:providerId="Windows Live" w15:userId="cb98c3b9a15baa42"/>
  </w15:person>
  <w15:person w15:author="Trần Vân Anh">
    <w15:presenceInfo w15:providerId="WPS Office" w15:userId="3699520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6E"/>
    <w:rsid w:val="001757CE"/>
    <w:rsid w:val="00467A71"/>
    <w:rsid w:val="005F745D"/>
    <w:rsid w:val="006A74CD"/>
    <w:rsid w:val="007D019E"/>
    <w:rsid w:val="008D3B85"/>
    <w:rsid w:val="009E3E01"/>
    <w:rsid w:val="00C0056E"/>
    <w:rsid w:val="00C9677C"/>
    <w:rsid w:val="00CB4063"/>
    <w:rsid w:val="00D676C6"/>
    <w:rsid w:val="00E84A09"/>
    <w:rsid w:val="00EE4D9B"/>
    <w:rsid w:val="4B3E1757"/>
    <w:rsid w:val="6F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279</Words>
  <Characters>1593</Characters>
  <Lines>13</Lines>
  <Paragraphs>3</Paragraphs>
  <TotalTime>41</TotalTime>
  <ScaleCrop>false</ScaleCrop>
  <LinksUpToDate>false</LinksUpToDate>
  <CharactersWithSpaces>1869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2021-06-21T15:46:00Z</dcterms:created>
  <dc:creator>Admin</dc:creator>
  <cp:lastModifiedBy>Trần Vân Anh</cp:lastModifiedBy>
  <dcterms:modified xsi:type="dcterms:W3CDTF">2021-07-20T11:13:34Z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