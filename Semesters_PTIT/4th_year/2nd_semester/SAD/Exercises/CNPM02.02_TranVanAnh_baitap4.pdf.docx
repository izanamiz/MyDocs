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3C" w:rsidRDefault="00074EDA" w:rsidP="00AC57F2">
      <w:pPr>
        <w:spacing w:before="0"/>
        <w:ind w:left="0" w:firstLine="0"/>
      </w:pPr>
      <w:r>
        <w:t>Họ tên: Trần Vân Anh</w:t>
      </w:r>
    </w:p>
    <w:p w:rsidR="00074EDA" w:rsidRDefault="00074EDA" w:rsidP="00AC57F2">
      <w:pPr>
        <w:spacing w:before="0"/>
        <w:ind w:left="0" w:firstLine="0"/>
      </w:pPr>
      <w:r>
        <w:t xml:space="preserve">MSV: </w:t>
      </w:r>
      <w:r w:rsidR="00AF5438">
        <w:t>B20DCCN075</w:t>
      </w:r>
    </w:p>
    <w:p w:rsidR="00AF5438" w:rsidRDefault="00AF5438" w:rsidP="00AC57F2">
      <w:pPr>
        <w:spacing w:before="0"/>
        <w:ind w:left="0" w:firstLine="0"/>
      </w:pPr>
    </w:p>
    <w:p w:rsidR="00C51C10" w:rsidRDefault="002D1012" w:rsidP="00C51C10">
      <w:pPr>
        <w:pStyle w:val="Heading1"/>
        <w:numPr>
          <w:ilvl w:val="0"/>
          <w:numId w:val="2"/>
        </w:numPr>
        <w:ind w:left="426" w:hanging="426"/>
      </w:pPr>
      <w:r>
        <w:t>Apps</w:t>
      </w:r>
    </w:p>
    <w:p w:rsidR="00C51C10" w:rsidRPr="0058302A" w:rsidRDefault="00154738" w:rsidP="0058302A">
      <w:pPr>
        <w:pStyle w:val="ListParagraph"/>
        <w:numPr>
          <w:ilvl w:val="1"/>
          <w:numId w:val="2"/>
        </w:numPr>
        <w:ind w:left="709" w:hanging="283"/>
        <w:rPr>
          <w:b/>
        </w:rPr>
      </w:pPr>
      <w:ins w:id="0" w:author="Trần Vân Anh" w:date="2024-03-18T23:27:00Z">
        <w:r>
          <w:rPr>
            <w:b/>
          </w:rPr>
          <w:t>c</w:t>
        </w:r>
      </w:ins>
      <w:del w:id="1" w:author="Trần Vân Anh" w:date="2024-03-18T23:27:00Z">
        <w:r w:rsidR="00C51C10" w:rsidRPr="0058302A" w:rsidDel="00154738">
          <w:rPr>
            <w:b/>
          </w:rPr>
          <w:delText>C</w:delText>
        </w:r>
      </w:del>
      <w:r w:rsidR="00C51C10" w:rsidRPr="0058302A">
        <w:rPr>
          <w:b/>
        </w:rPr>
        <w:t>atalog</w:t>
      </w:r>
    </w:p>
    <w:p w:rsidR="00761E2A" w:rsidRDefault="00AB7C97" w:rsidP="0058302A">
      <w:pPr>
        <w:pStyle w:val="ListParagraph"/>
        <w:numPr>
          <w:ilvl w:val="1"/>
          <w:numId w:val="3"/>
        </w:numPr>
        <w:ind w:left="993" w:hanging="426"/>
        <w:rPr>
          <w:ins w:id="2" w:author="Trần Vân Anh" w:date="2024-03-18T23:27:00Z"/>
          <w:b/>
        </w:rPr>
      </w:pPr>
      <w:ins w:id="3" w:author="Trần Vân Anh" w:date="2024-03-18T23:29:00Z">
        <w:r>
          <w:rPr>
            <w:b/>
          </w:rPr>
          <w:t>catalog/</w:t>
        </w:r>
      </w:ins>
      <w:r w:rsidR="0058302A" w:rsidRPr="0058302A">
        <w:rPr>
          <w:b/>
        </w:rPr>
        <w:t>m</w:t>
      </w:r>
      <w:r w:rsidR="00761E2A" w:rsidRPr="0058302A">
        <w:rPr>
          <w:b/>
        </w:rPr>
        <w:t>odels.py</w:t>
      </w:r>
    </w:p>
    <w:p w:rsidR="00154738" w:rsidRPr="00154738" w:rsidRDefault="009F7C37" w:rsidP="009F7C37">
      <w:pPr>
        <w:ind w:left="0" w:firstLine="0"/>
        <w:jc w:val="center"/>
        <w:rPr>
          <w:b/>
          <w:rPrChange w:id="4" w:author="Trần Vân Anh" w:date="2024-03-18T23:27:00Z">
            <w:rPr/>
          </w:rPrChange>
        </w:rPr>
        <w:pPrChange w:id="5" w:author="Trần Vân Anh" w:date="2024-03-18T23:28:00Z">
          <w:pPr>
            <w:pStyle w:val="ListParagraph"/>
            <w:numPr>
              <w:ilvl w:val="1"/>
              <w:numId w:val="3"/>
            </w:numPr>
            <w:ind w:left="993" w:hanging="426"/>
          </w:pPr>
        </w:pPrChange>
      </w:pPr>
      <w:ins w:id="6" w:author="Trần Vân Anh" w:date="2024-03-18T23:28:00Z">
        <w:r w:rsidRPr="009F7C37">
          <w:rPr>
            <w:b/>
          </w:rPr>
          <w:drawing>
            <wp:inline distT="0" distB="0" distL="0" distR="0" wp14:anchorId="72F140FB" wp14:editId="7AB92E65">
              <wp:extent cx="5972175" cy="3442335"/>
              <wp:effectExtent l="0" t="0" r="9525" b="571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3442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61E2A" w:rsidRDefault="00AB7C97" w:rsidP="0058302A">
      <w:pPr>
        <w:pStyle w:val="ListParagraph"/>
        <w:numPr>
          <w:ilvl w:val="1"/>
          <w:numId w:val="3"/>
        </w:numPr>
        <w:ind w:left="993" w:hanging="426"/>
        <w:rPr>
          <w:ins w:id="7" w:author="Trần Vân Anh" w:date="2024-03-18T23:28:00Z"/>
          <w:b/>
        </w:rPr>
      </w:pPr>
      <w:ins w:id="8" w:author="Trần Vân Anh" w:date="2024-03-18T23:29:00Z">
        <w:r>
          <w:rPr>
            <w:b/>
          </w:rPr>
          <w:t>catalog/</w:t>
        </w:r>
      </w:ins>
      <w:r w:rsidR="0058302A" w:rsidRPr="0058302A">
        <w:rPr>
          <w:b/>
        </w:rPr>
        <w:t>views.py</w:t>
      </w:r>
    </w:p>
    <w:p w:rsidR="009F7C37" w:rsidRPr="009F7C37" w:rsidRDefault="009F7C37" w:rsidP="009F7C37">
      <w:pPr>
        <w:ind w:left="0" w:firstLine="0"/>
        <w:jc w:val="center"/>
        <w:rPr>
          <w:b/>
          <w:rPrChange w:id="9" w:author="Trần Vân Anh" w:date="2024-03-18T23:28:00Z">
            <w:rPr/>
          </w:rPrChange>
        </w:rPr>
        <w:pPrChange w:id="10" w:author="Trần Vân Anh" w:date="2024-03-18T23:28:00Z">
          <w:pPr>
            <w:pStyle w:val="ListParagraph"/>
            <w:numPr>
              <w:ilvl w:val="1"/>
              <w:numId w:val="3"/>
            </w:numPr>
            <w:ind w:left="993" w:hanging="426"/>
          </w:pPr>
        </w:pPrChange>
      </w:pPr>
      <w:ins w:id="11" w:author="Trần Vân Anh" w:date="2024-03-18T23:28:00Z">
        <w:r w:rsidRPr="009F7C37">
          <w:rPr>
            <w:b/>
          </w:rPr>
          <w:lastRenderedPageBreak/>
          <w:drawing>
            <wp:inline distT="0" distB="0" distL="0" distR="0" wp14:anchorId="6A6EDFD7" wp14:editId="7CD93218">
              <wp:extent cx="5972175" cy="5273040"/>
              <wp:effectExtent l="0" t="0" r="9525" b="381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52730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8302A" w:rsidRDefault="00AB7C97" w:rsidP="0058302A">
      <w:pPr>
        <w:pStyle w:val="ListParagraph"/>
        <w:numPr>
          <w:ilvl w:val="1"/>
          <w:numId w:val="3"/>
        </w:numPr>
        <w:ind w:left="993" w:hanging="426"/>
        <w:rPr>
          <w:ins w:id="12" w:author="Trần Vân Anh" w:date="2024-03-18T23:28:00Z"/>
          <w:b/>
        </w:rPr>
      </w:pPr>
      <w:ins w:id="13" w:author="Trần Vân Anh" w:date="2024-03-18T23:29:00Z">
        <w:r>
          <w:rPr>
            <w:b/>
          </w:rPr>
          <w:t>catalog/</w:t>
        </w:r>
      </w:ins>
      <w:r w:rsidR="0058302A" w:rsidRPr="0058302A">
        <w:rPr>
          <w:b/>
        </w:rPr>
        <w:t>urls.py</w:t>
      </w:r>
    </w:p>
    <w:p w:rsidR="009F7C37" w:rsidRPr="009F7C37" w:rsidRDefault="009F7C37" w:rsidP="009F7C37">
      <w:pPr>
        <w:ind w:left="0" w:firstLine="0"/>
        <w:jc w:val="center"/>
        <w:rPr>
          <w:b/>
          <w:rPrChange w:id="14" w:author="Trần Vân Anh" w:date="2024-03-18T23:28:00Z">
            <w:rPr/>
          </w:rPrChange>
        </w:rPr>
        <w:pPrChange w:id="15" w:author="Trần Vân Anh" w:date="2024-03-18T23:29:00Z">
          <w:pPr>
            <w:pStyle w:val="ListParagraph"/>
            <w:numPr>
              <w:ilvl w:val="1"/>
              <w:numId w:val="3"/>
            </w:numPr>
            <w:ind w:left="993" w:hanging="426"/>
          </w:pPr>
        </w:pPrChange>
      </w:pPr>
      <w:ins w:id="16" w:author="Trần Vân Anh" w:date="2024-03-18T23:29:00Z">
        <w:r w:rsidRPr="009F7C37">
          <w:rPr>
            <w:b/>
          </w:rPr>
          <w:drawing>
            <wp:inline distT="0" distB="0" distL="0" distR="0" wp14:anchorId="4F392443" wp14:editId="2C28DCD0">
              <wp:extent cx="5972175" cy="2072640"/>
              <wp:effectExtent l="0" t="0" r="9525" b="381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072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51C10" w:rsidRDefault="00154738" w:rsidP="0058302A">
      <w:pPr>
        <w:pStyle w:val="ListParagraph"/>
        <w:numPr>
          <w:ilvl w:val="1"/>
          <w:numId w:val="2"/>
        </w:numPr>
        <w:ind w:left="709" w:hanging="283"/>
        <w:rPr>
          <w:ins w:id="17" w:author="Trần Vân Anh" w:date="2024-03-18T23:30:00Z"/>
          <w:b/>
        </w:rPr>
      </w:pPr>
      <w:ins w:id="18" w:author="Trần Vân Anh" w:date="2024-03-18T23:27:00Z">
        <w:r>
          <w:rPr>
            <w:b/>
          </w:rPr>
          <w:t>p</w:t>
        </w:r>
      </w:ins>
      <w:del w:id="19" w:author="Trần Vân Anh" w:date="2024-03-18T23:27:00Z">
        <w:r w:rsidR="00C51C10" w:rsidRPr="0058302A" w:rsidDel="00154738">
          <w:rPr>
            <w:b/>
          </w:rPr>
          <w:delText>P</w:delText>
        </w:r>
      </w:del>
      <w:r w:rsidR="00C51C10" w:rsidRPr="0058302A">
        <w:rPr>
          <w:b/>
        </w:rPr>
        <w:t>roduct</w:t>
      </w:r>
    </w:p>
    <w:p w:rsidR="00FF262D" w:rsidRDefault="00FF262D" w:rsidP="00FF262D">
      <w:pPr>
        <w:ind w:left="426" w:firstLine="0"/>
        <w:rPr>
          <w:ins w:id="20" w:author="Trần Vân Anh" w:date="2024-03-18T23:31:00Z"/>
          <w:b/>
        </w:rPr>
      </w:pPr>
      <w:ins w:id="21" w:author="Trần Vân Anh" w:date="2024-03-18T23:30:00Z">
        <w:r w:rsidRPr="00FF262D">
          <w:rPr>
            <w:b/>
          </w:rPr>
          <w:lastRenderedPageBreak/>
          <w:t>2.1.</w:t>
        </w:r>
        <w:r w:rsidRPr="00FF262D">
          <w:rPr>
            <w:b/>
          </w:rPr>
          <w:tab/>
          <w:t>product/models.py</w:t>
        </w:r>
      </w:ins>
    </w:p>
    <w:p w:rsidR="00D06DB3" w:rsidRPr="00FF262D" w:rsidRDefault="00D06DB3" w:rsidP="00D06DB3">
      <w:pPr>
        <w:jc w:val="center"/>
        <w:rPr>
          <w:ins w:id="22" w:author="Trần Vân Anh" w:date="2024-03-18T23:30:00Z"/>
          <w:b/>
        </w:rPr>
        <w:pPrChange w:id="23" w:author="Trần Vân Anh" w:date="2024-03-18T23:31:00Z">
          <w:pPr>
            <w:ind w:left="426" w:firstLine="0"/>
          </w:pPr>
        </w:pPrChange>
      </w:pPr>
      <w:ins w:id="24" w:author="Trần Vân Anh" w:date="2024-03-18T23:31:00Z">
        <w:r w:rsidRPr="00D06DB3">
          <w:rPr>
            <w:b/>
          </w:rPr>
          <w:drawing>
            <wp:inline distT="0" distB="0" distL="0" distR="0" wp14:anchorId="7A5293DA" wp14:editId="0F54EBE2">
              <wp:extent cx="5972175" cy="4678680"/>
              <wp:effectExtent l="0" t="0" r="9525" b="762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678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F262D" w:rsidRDefault="00FF262D" w:rsidP="00FF262D">
      <w:pPr>
        <w:ind w:left="426" w:firstLine="0"/>
        <w:rPr>
          <w:ins w:id="25" w:author="Trần Vân Anh" w:date="2024-03-18T23:32:00Z"/>
          <w:b/>
        </w:rPr>
      </w:pPr>
      <w:ins w:id="26" w:author="Trần Vân Anh" w:date="2024-03-18T23:30:00Z">
        <w:r w:rsidRPr="00FF262D">
          <w:rPr>
            <w:b/>
          </w:rPr>
          <w:t>2.2.</w:t>
        </w:r>
        <w:r w:rsidRPr="00FF262D">
          <w:rPr>
            <w:b/>
          </w:rPr>
          <w:tab/>
          <w:t>product/views.py</w:t>
        </w:r>
      </w:ins>
    </w:p>
    <w:p w:rsidR="00615090" w:rsidRDefault="00615090" w:rsidP="00615090">
      <w:pPr>
        <w:ind w:left="0" w:firstLine="0"/>
        <w:jc w:val="center"/>
        <w:rPr>
          <w:ins w:id="27" w:author="Trần Vân Anh" w:date="2024-03-18T23:31:00Z"/>
          <w:b/>
        </w:rPr>
        <w:pPrChange w:id="28" w:author="Trần Vân Anh" w:date="2024-03-18T23:32:00Z">
          <w:pPr>
            <w:ind w:left="426" w:firstLine="0"/>
          </w:pPr>
        </w:pPrChange>
      </w:pPr>
      <w:ins w:id="29" w:author="Trần Vân Anh" w:date="2024-03-18T23:32:00Z">
        <w:r>
          <w:rPr>
            <w:noProof/>
          </w:rPr>
          <w:lastRenderedPageBreak/>
          <w:drawing>
            <wp:inline distT="0" distB="0" distL="0" distR="0" wp14:anchorId="67C84274" wp14:editId="03702DAC">
              <wp:extent cx="5972175" cy="4444365"/>
              <wp:effectExtent l="0" t="0" r="9525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444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06DB3" w:rsidRPr="00FF262D" w:rsidRDefault="00D06DB3" w:rsidP="00D06DB3">
      <w:pPr>
        <w:ind w:left="0" w:firstLine="0"/>
        <w:jc w:val="center"/>
        <w:rPr>
          <w:ins w:id="30" w:author="Trần Vân Anh" w:date="2024-03-18T23:30:00Z"/>
          <w:b/>
        </w:rPr>
        <w:pPrChange w:id="31" w:author="Trần Vân Anh" w:date="2024-03-18T23:31:00Z">
          <w:pPr>
            <w:ind w:left="426" w:firstLine="0"/>
          </w:pPr>
        </w:pPrChange>
      </w:pPr>
      <w:ins w:id="32" w:author="Trần Vân Anh" w:date="2024-03-18T23:32:00Z">
        <w:r w:rsidRPr="00D06DB3">
          <w:rPr>
            <w:b/>
          </w:rPr>
          <w:drawing>
            <wp:inline distT="0" distB="0" distL="0" distR="0" wp14:anchorId="15D03B1F" wp14:editId="1AB06D6D">
              <wp:extent cx="5972175" cy="3938270"/>
              <wp:effectExtent l="0" t="0" r="9525" b="508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3938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F262D" w:rsidRDefault="00FF262D" w:rsidP="00FF262D">
      <w:pPr>
        <w:ind w:left="426" w:firstLine="0"/>
        <w:rPr>
          <w:ins w:id="33" w:author="Trần Vân Anh" w:date="2024-03-18T23:32:00Z"/>
          <w:b/>
        </w:rPr>
      </w:pPr>
      <w:ins w:id="34" w:author="Trần Vân Anh" w:date="2024-03-18T23:30:00Z">
        <w:r w:rsidRPr="00FF262D">
          <w:rPr>
            <w:b/>
          </w:rPr>
          <w:lastRenderedPageBreak/>
          <w:t>2.3.</w:t>
        </w:r>
        <w:r w:rsidRPr="00FF262D">
          <w:rPr>
            <w:b/>
          </w:rPr>
          <w:tab/>
          <w:t>product/urls.py</w:t>
        </w:r>
      </w:ins>
    </w:p>
    <w:p w:rsidR="00615090" w:rsidRPr="00FF262D" w:rsidRDefault="00615090" w:rsidP="00615090">
      <w:pPr>
        <w:jc w:val="center"/>
        <w:rPr>
          <w:ins w:id="35" w:author="Trần Vân Anh" w:date="2024-03-18T23:29:00Z"/>
          <w:b/>
          <w:rPrChange w:id="36" w:author="Trần Vân Anh" w:date="2024-03-18T23:30:00Z">
            <w:rPr>
              <w:ins w:id="37" w:author="Trần Vân Anh" w:date="2024-03-18T23:29:00Z"/>
            </w:rPr>
          </w:rPrChange>
        </w:rPr>
        <w:pPrChange w:id="38" w:author="Trần Vân Anh" w:date="2024-03-18T23:32:00Z">
          <w:pPr>
            <w:pStyle w:val="ListParagraph"/>
            <w:numPr>
              <w:ilvl w:val="1"/>
              <w:numId w:val="2"/>
            </w:numPr>
            <w:ind w:left="709" w:hanging="283"/>
          </w:pPr>
        </w:pPrChange>
      </w:pPr>
      <w:ins w:id="39" w:author="Trần Vân Anh" w:date="2024-03-18T23:33:00Z">
        <w:r w:rsidRPr="00615090">
          <w:rPr>
            <w:b/>
          </w:rPr>
          <w:drawing>
            <wp:inline distT="0" distB="0" distL="0" distR="0" wp14:anchorId="5EBBA2D8" wp14:editId="034B5846">
              <wp:extent cx="5972175" cy="2604770"/>
              <wp:effectExtent l="0" t="0" r="9525" b="508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604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B7C97" w:rsidRPr="00AB7C97" w:rsidDel="00FF262D" w:rsidRDefault="00AB7C97" w:rsidP="00AB7C97">
      <w:pPr>
        <w:pStyle w:val="ListParagraph"/>
        <w:numPr>
          <w:ilvl w:val="1"/>
          <w:numId w:val="4"/>
        </w:numPr>
        <w:rPr>
          <w:del w:id="40" w:author="Trần Vân Anh" w:date="2024-03-18T23:30:00Z"/>
          <w:b/>
          <w:rPrChange w:id="41" w:author="Trần Vân Anh" w:date="2024-03-18T23:30:00Z">
            <w:rPr>
              <w:del w:id="42" w:author="Trần Vân Anh" w:date="2024-03-18T23:30:00Z"/>
            </w:rPr>
          </w:rPrChange>
        </w:rPr>
        <w:pPrChange w:id="43" w:author="Trần Vân Anh" w:date="2024-03-18T23:30:00Z">
          <w:pPr>
            <w:pStyle w:val="ListParagraph"/>
            <w:numPr>
              <w:ilvl w:val="1"/>
              <w:numId w:val="2"/>
            </w:numPr>
            <w:ind w:left="709" w:hanging="283"/>
          </w:pPr>
        </w:pPrChange>
      </w:pPr>
    </w:p>
    <w:p w:rsidR="00F100BD" w:rsidRDefault="00154738" w:rsidP="0058302A">
      <w:pPr>
        <w:pStyle w:val="ListParagraph"/>
        <w:numPr>
          <w:ilvl w:val="1"/>
          <w:numId w:val="2"/>
        </w:numPr>
        <w:ind w:left="709" w:hanging="283"/>
        <w:rPr>
          <w:ins w:id="44" w:author="Trần Vân Anh" w:date="2024-03-18T23:30:00Z"/>
          <w:b/>
        </w:rPr>
      </w:pPr>
      <w:ins w:id="45" w:author="Trần Vân Anh" w:date="2024-03-18T23:27:00Z">
        <w:r>
          <w:rPr>
            <w:b/>
          </w:rPr>
          <w:t>c</w:t>
        </w:r>
      </w:ins>
      <w:del w:id="46" w:author="Trần Vân Anh" w:date="2024-03-18T23:27:00Z">
        <w:r w:rsidR="00F100BD" w:rsidRPr="0058302A" w:rsidDel="00154738">
          <w:rPr>
            <w:b/>
          </w:rPr>
          <w:delText>C</w:delText>
        </w:r>
      </w:del>
      <w:r w:rsidR="00F100BD" w:rsidRPr="0058302A">
        <w:rPr>
          <w:b/>
        </w:rPr>
        <w:t>art</w:t>
      </w:r>
    </w:p>
    <w:p w:rsidR="00AB7C97" w:rsidRDefault="00AB7C97" w:rsidP="00AB7C97">
      <w:pPr>
        <w:pStyle w:val="ListParagraph"/>
        <w:ind w:left="709" w:firstLine="0"/>
        <w:rPr>
          <w:ins w:id="47" w:author="Trần Vân Anh" w:date="2024-03-18T23:33:00Z"/>
          <w:b/>
        </w:rPr>
      </w:pPr>
      <w:ins w:id="48" w:author="Trần Vân Anh" w:date="2024-03-18T23:30:00Z">
        <w:r>
          <w:rPr>
            <w:b/>
          </w:rPr>
          <w:t>3.</w:t>
        </w:r>
        <w:r w:rsidRPr="00AB7C97">
          <w:rPr>
            <w:b/>
          </w:rPr>
          <w:t>1.</w:t>
        </w:r>
        <w:r w:rsidRPr="00AB7C97">
          <w:rPr>
            <w:b/>
          </w:rPr>
          <w:tab/>
        </w:r>
        <w:r w:rsidR="00FF262D">
          <w:rPr>
            <w:b/>
          </w:rPr>
          <w:t>cart</w:t>
        </w:r>
        <w:r w:rsidRPr="00AB7C97">
          <w:rPr>
            <w:b/>
          </w:rPr>
          <w:t>/models.py</w:t>
        </w:r>
      </w:ins>
    </w:p>
    <w:p w:rsidR="00615090" w:rsidRDefault="00615090" w:rsidP="00615090">
      <w:pPr>
        <w:ind w:left="0" w:firstLine="0"/>
        <w:rPr>
          <w:ins w:id="49" w:author="Trần Vân Anh" w:date="2024-03-18T23:33:00Z"/>
          <w:b/>
        </w:rPr>
      </w:pPr>
      <w:ins w:id="50" w:author="Trần Vân Anh" w:date="2024-03-18T23:33:00Z">
        <w:r>
          <w:rPr>
            <w:noProof/>
          </w:rPr>
          <w:drawing>
            <wp:inline distT="0" distB="0" distL="0" distR="0" wp14:anchorId="55936932" wp14:editId="36E81DEE">
              <wp:extent cx="5972175" cy="4512310"/>
              <wp:effectExtent l="0" t="0" r="9525" b="254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512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15090" w:rsidRPr="00615090" w:rsidRDefault="00615090" w:rsidP="00615090">
      <w:pPr>
        <w:ind w:left="0" w:firstLine="0"/>
        <w:rPr>
          <w:ins w:id="51" w:author="Trần Vân Anh" w:date="2024-03-18T23:30:00Z"/>
          <w:b/>
          <w:rPrChange w:id="52" w:author="Trần Vân Anh" w:date="2024-03-18T23:33:00Z">
            <w:rPr>
              <w:ins w:id="53" w:author="Trần Vân Anh" w:date="2024-03-18T23:30:00Z"/>
            </w:rPr>
          </w:rPrChange>
        </w:rPr>
        <w:pPrChange w:id="54" w:author="Trần Vân Anh" w:date="2024-03-18T23:33:00Z">
          <w:pPr>
            <w:pStyle w:val="ListParagraph"/>
            <w:ind w:left="709" w:firstLine="0"/>
          </w:pPr>
        </w:pPrChange>
      </w:pPr>
      <w:ins w:id="55" w:author="Trần Vân Anh" w:date="2024-03-18T23:33:00Z">
        <w:r>
          <w:rPr>
            <w:noProof/>
          </w:rPr>
          <w:lastRenderedPageBreak/>
          <w:drawing>
            <wp:inline distT="0" distB="0" distL="0" distR="0" wp14:anchorId="0CD7DA3C" wp14:editId="06576F70">
              <wp:extent cx="5972175" cy="2222500"/>
              <wp:effectExtent l="0" t="0" r="9525" b="635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22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B7C97" w:rsidRDefault="00FF262D" w:rsidP="00AB7C97">
      <w:pPr>
        <w:pStyle w:val="ListParagraph"/>
        <w:ind w:left="709" w:firstLine="0"/>
        <w:rPr>
          <w:ins w:id="56" w:author="Trần Vân Anh" w:date="2024-03-18T23:34:00Z"/>
          <w:b/>
        </w:rPr>
      </w:pPr>
      <w:ins w:id="57" w:author="Trần Vân Anh" w:date="2024-03-18T23:30:00Z">
        <w:r>
          <w:rPr>
            <w:b/>
          </w:rPr>
          <w:t>3</w:t>
        </w:r>
        <w:r w:rsidR="00AB7C97" w:rsidRPr="00AB7C97">
          <w:rPr>
            <w:b/>
          </w:rPr>
          <w:t>.2.</w:t>
        </w:r>
        <w:r w:rsidR="00AB7C97" w:rsidRPr="00AB7C97">
          <w:rPr>
            <w:b/>
          </w:rPr>
          <w:tab/>
        </w:r>
        <w:r>
          <w:rPr>
            <w:b/>
          </w:rPr>
          <w:t>cart</w:t>
        </w:r>
        <w:r w:rsidR="00AB7C97" w:rsidRPr="00AB7C97">
          <w:rPr>
            <w:b/>
          </w:rPr>
          <w:t>/views.py</w:t>
        </w:r>
      </w:ins>
    </w:p>
    <w:p w:rsidR="00615090" w:rsidRDefault="00615090" w:rsidP="00615090">
      <w:pPr>
        <w:ind w:left="0" w:firstLine="0"/>
        <w:rPr>
          <w:ins w:id="58" w:author="Trần Vân Anh" w:date="2024-03-18T23:34:00Z"/>
          <w:b/>
        </w:rPr>
      </w:pPr>
      <w:ins w:id="59" w:author="Trần Vân Anh" w:date="2024-03-18T23:34:00Z">
        <w:r>
          <w:rPr>
            <w:noProof/>
          </w:rPr>
          <w:drawing>
            <wp:inline distT="0" distB="0" distL="0" distR="0" wp14:anchorId="632CC84F" wp14:editId="6C814B29">
              <wp:extent cx="5972175" cy="4207510"/>
              <wp:effectExtent l="0" t="0" r="9525" b="254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207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15090" w:rsidRDefault="00615090" w:rsidP="00615090">
      <w:pPr>
        <w:ind w:left="0" w:firstLine="0"/>
        <w:rPr>
          <w:ins w:id="60" w:author="Trần Vân Anh" w:date="2024-03-18T23:34:00Z"/>
          <w:b/>
        </w:rPr>
      </w:pPr>
      <w:ins w:id="61" w:author="Trần Vân Anh" w:date="2024-03-18T23:34:00Z">
        <w:r>
          <w:rPr>
            <w:noProof/>
          </w:rPr>
          <w:lastRenderedPageBreak/>
          <w:drawing>
            <wp:inline distT="0" distB="0" distL="0" distR="0" wp14:anchorId="3819A6C6" wp14:editId="4D409D10">
              <wp:extent cx="5972175" cy="4305300"/>
              <wp:effectExtent l="0" t="0" r="9525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305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15090" w:rsidRPr="00615090" w:rsidRDefault="00615090" w:rsidP="00615090">
      <w:pPr>
        <w:ind w:left="0" w:firstLine="0"/>
        <w:rPr>
          <w:ins w:id="62" w:author="Trần Vân Anh" w:date="2024-03-18T23:30:00Z"/>
          <w:b/>
          <w:rPrChange w:id="63" w:author="Trần Vân Anh" w:date="2024-03-18T23:34:00Z">
            <w:rPr>
              <w:ins w:id="64" w:author="Trần Vân Anh" w:date="2024-03-18T23:30:00Z"/>
            </w:rPr>
          </w:rPrChange>
        </w:rPr>
        <w:pPrChange w:id="65" w:author="Trần Vân Anh" w:date="2024-03-18T23:34:00Z">
          <w:pPr>
            <w:pStyle w:val="ListParagraph"/>
            <w:ind w:left="709" w:firstLine="0"/>
          </w:pPr>
        </w:pPrChange>
      </w:pPr>
      <w:ins w:id="66" w:author="Trần Vân Anh" w:date="2024-03-18T23:34:00Z">
        <w:r>
          <w:rPr>
            <w:noProof/>
          </w:rPr>
          <w:lastRenderedPageBreak/>
          <w:drawing>
            <wp:inline distT="0" distB="0" distL="0" distR="0" wp14:anchorId="4B122E54" wp14:editId="4E9A1909">
              <wp:extent cx="5972175" cy="4834255"/>
              <wp:effectExtent l="0" t="0" r="9525" b="4445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834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B7C97" w:rsidRDefault="00FF262D" w:rsidP="00AB7C97">
      <w:pPr>
        <w:pStyle w:val="ListParagraph"/>
        <w:ind w:left="709" w:firstLine="0"/>
        <w:rPr>
          <w:ins w:id="67" w:author="Trần Vân Anh" w:date="2024-03-18T23:34:00Z"/>
          <w:b/>
        </w:rPr>
      </w:pPr>
      <w:ins w:id="68" w:author="Trần Vân Anh" w:date="2024-03-18T23:30:00Z">
        <w:r>
          <w:rPr>
            <w:b/>
          </w:rPr>
          <w:t>3</w:t>
        </w:r>
        <w:r w:rsidR="00AB7C97" w:rsidRPr="00AB7C97">
          <w:rPr>
            <w:b/>
          </w:rPr>
          <w:t>.3.</w:t>
        </w:r>
        <w:r w:rsidR="00AB7C97" w:rsidRPr="00AB7C97">
          <w:rPr>
            <w:b/>
          </w:rPr>
          <w:tab/>
        </w:r>
        <w:r>
          <w:rPr>
            <w:b/>
          </w:rPr>
          <w:t>cart</w:t>
        </w:r>
        <w:r w:rsidR="00AB7C97" w:rsidRPr="00AB7C97">
          <w:rPr>
            <w:b/>
          </w:rPr>
          <w:t>/urls.py</w:t>
        </w:r>
      </w:ins>
    </w:p>
    <w:p w:rsidR="00615090" w:rsidRPr="00615090" w:rsidRDefault="00615090" w:rsidP="00615090">
      <w:pPr>
        <w:ind w:left="0" w:firstLine="0"/>
        <w:rPr>
          <w:b/>
          <w:rPrChange w:id="69" w:author="Trần Vân Anh" w:date="2024-03-18T23:34:00Z">
            <w:rPr/>
          </w:rPrChange>
        </w:rPr>
        <w:pPrChange w:id="70" w:author="Trần Vân Anh" w:date="2024-03-18T23:34:00Z">
          <w:pPr>
            <w:pStyle w:val="ListParagraph"/>
            <w:numPr>
              <w:ilvl w:val="1"/>
              <w:numId w:val="2"/>
            </w:numPr>
            <w:ind w:left="709" w:hanging="283"/>
          </w:pPr>
        </w:pPrChange>
      </w:pPr>
      <w:ins w:id="71" w:author="Trần Vân Anh" w:date="2024-03-18T23:34:00Z">
        <w:r w:rsidRPr="00615090">
          <w:rPr>
            <w:b/>
          </w:rPr>
          <w:drawing>
            <wp:inline distT="0" distB="0" distL="0" distR="0" wp14:anchorId="1B57437D" wp14:editId="3FD0A8AA">
              <wp:extent cx="5972175" cy="1821180"/>
              <wp:effectExtent l="0" t="0" r="9525" b="762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8302A" w:rsidRDefault="00154738" w:rsidP="0058302A">
      <w:pPr>
        <w:pStyle w:val="ListParagraph"/>
        <w:numPr>
          <w:ilvl w:val="1"/>
          <w:numId w:val="2"/>
        </w:numPr>
        <w:ind w:left="709" w:hanging="283"/>
        <w:rPr>
          <w:ins w:id="72" w:author="Trần Vân Anh" w:date="2024-03-18T23:30:00Z"/>
          <w:b/>
        </w:rPr>
      </w:pPr>
      <w:ins w:id="73" w:author="Trần Vân Anh" w:date="2024-03-18T23:27:00Z">
        <w:r>
          <w:rPr>
            <w:b/>
          </w:rPr>
          <w:t>app</w:t>
        </w:r>
      </w:ins>
      <w:ins w:id="74" w:author="Trần Vân Anh" w:date="2024-03-18T23:36:00Z">
        <w:r w:rsidR="00654BEE">
          <w:rPr>
            <w:b/>
          </w:rPr>
          <w:t>(checkout+search)</w:t>
        </w:r>
      </w:ins>
    </w:p>
    <w:p w:rsidR="00AB7C97" w:rsidRDefault="00FF262D" w:rsidP="00AB7C97">
      <w:pPr>
        <w:pStyle w:val="ListParagraph"/>
        <w:ind w:left="709" w:firstLine="0"/>
        <w:rPr>
          <w:ins w:id="75" w:author="Trần Vân Anh" w:date="2024-03-18T23:35:00Z"/>
          <w:b/>
        </w:rPr>
      </w:pPr>
      <w:ins w:id="76" w:author="Trần Vân Anh" w:date="2024-03-18T23:30:00Z">
        <w:r>
          <w:rPr>
            <w:b/>
          </w:rPr>
          <w:t>4</w:t>
        </w:r>
        <w:r w:rsidR="00AB7C97" w:rsidRPr="00AB7C97">
          <w:rPr>
            <w:b/>
          </w:rPr>
          <w:t>.1.</w:t>
        </w:r>
        <w:r w:rsidR="00AB7C97" w:rsidRPr="00AB7C97">
          <w:rPr>
            <w:b/>
          </w:rPr>
          <w:tab/>
        </w:r>
      </w:ins>
      <w:ins w:id="77" w:author="Trần Vân Anh" w:date="2024-03-18T23:31:00Z">
        <w:r>
          <w:rPr>
            <w:b/>
          </w:rPr>
          <w:t>app</w:t>
        </w:r>
      </w:ins>
      <w:ins w:id="78" w:author="Trần Vân Anh" w:date="2024-03-18T23:30:00Z">
        <w:r w:rsidR="00AB7C97" w:rsidRPr="00AB7C97">
          <w:rPr>
            <w:b/>
          </w:rPr>
          <w:t>/models.py</w:t>
        </w:r>
      </w:ins>
    </w:p>
    <w:p w:rsidR="00E2297A" w:rsidRPr="00E2297A" w:rsidRDefault="00654BEE" w:rsidP="00654BEE">
      <w:pPr>
        <w:ind w:left="0" w:firstLine="0"/>
        <w:rPr>
          <w:ins w:id="79" w:author="Trần Vân Anh" w:date="2024-03-18T23:30:00Z"/>
          <w:b/>
          <w:rPrChange w:id="80" w:author="Trần Vân Anh" w:date="2024-03-18T23:35:00Z">
            <w:rPr>
              <w:ins w:id="81" w:author="Trần Vân Anh" w:date="2024-03-18T23:30:00Z"/>
            </w:rPr>
          </w:rPrChange>
        </w:rPr>
        <w:pPrChange w:id="82" w:author="Trần Vân Anh" w:date="2024-03-18T23:35:00Z">
          <w:pPr>
            <w:pStyle w:val="ListParagraph"/>
            <w:ind w:left="709" w:firstLine="0"/>
          </w:pPr>
        </w:pPrChange>
      </w:pPr>
      <w:ins w:id="83" w:author="Trần Vân Anh" w:date="2024-03-18T23:35:00Z">
        <w:r w:rsidRPr="00654BEE">
          <w:rPr>
            <w:b/>
          </w:rPr>
          <w:lastRenderedPageBreak/>
          <w:drawing>
            <wp:inline distT="0" distB="0" distL="0" distR="0" wp14:anchorId="7AAF9DC4" wp14:editId="0AAAFAD8">
              <wp:extent cx="5972175" cy="1964055"/>
              <wp:effectExtent l="0" t="0" r="9525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1964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B7C97" w:rsidRDefault="00FF262D" w:rsidP="00AB7C97">
      <w:pPr>
        <w:pStyle w:val="ListParagraph"/>
        <w:ind w:left="709" w:firstLine="0"/>
        <w:rPr>
          <w:ins w:id="84" w:author="Trần Vân Anh" w:date="2024-03-18T23:35:00Z"/>
          <w:b/>
        </w:rPr>
      </w:pPr>
      <w:ins w:id="85" w:author="Trần Vân Anh" w:date="2024-03-18T23:30:00Z">
        <w:r>
          <w:rPr>
            <w:b/>
          </w:rPr>
          <w:t>4</w:t>
        </w:r>
        <w:r w:rsidR="00AB7C97" w:rsidRPr="00AB7C97">
          <w:rPr>
            <w:b/>
          </w:rPr>
          <w:t>.2.</w:t>
        </w:r>
        <w:r w:rsidR="00AB7C97" w:rsidRPr="00AB7C97">
          <w:rPr>
            <w:b/>
          </w:rPr>
          <w:tab/>
        </w:r>
      </w:ins>
      <w:ins w:id="86" w:author="Trần Vân Anh" w:date="2024-03-18T23:31:00Z">
        <w:r>
          <w:rPr>
            <w:b/>
          </w:rPr>
          <w:t>app</w:t>
        </w:r>
      </w:ins>
      <w:ins w:id="87" w:author="Trần Vân Anh" w:date="2024-03-18T23:30:00Z">
        <w:r w:rsidR="00AB7C97" w:rsidRPr="00AB7C97">
          <w:rPr>
            <w:b/>
          </w:rPr>
          <w:t>/views.py</w:t>
        </w:r>
      </w:ins>
    </w:p>
    <w:p w:rsidR="00654BEE" w:rsidRDefault="00654BEE" w:rsidP="00654BEE">
      <w:pPr>
        <w:ind w:left="0" w:firstLine="0"/>
        <w:rPr>
          <w:ins w:id="88" w:author="Trần Vân Anh" w:date="2024-03-18T23:36:00Z"/>
          <w:b/>
        </w:rPr>
      </w:pPr>
      <w:ins w:id="89" w:author="Trần Vân Anh" w:date="2024-03-18T23:36:00Z">
        <w:r>
          <w:rPr>
            <w:noProof/>
          </w:rPr>
          <w:drawing>
            <wp:inline distT="0" distB="0" distL="0" distR="0" wp14:anchorId="3E8391C6" wp14:editId="053A97AF">
              <wp:extent cx="5972175" cy="4154805"/>
              <wp:effectExtent l="0" t="0" r="9525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154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54BEE" w:rsidRPr="00654BEE" w:rsidRDefault="00654BEE" w:rsidP="00654BEE">
      <w:pPr>
        <w:ind w:left="0" w:firstLine="0"/>
        <w:rPr>
          <w:ins w:id="90" w:author="Trần Vân Anh" w:date="2024-03-18T23:30:00Z"/>
          <w:b/>
          <w:rPrChange w:id="91" w:author="Trần Vân Anh" w:date="2024-03-18T23:35:00Z">
            <w:rPr>
              <w:ins w:id="92" w:author="Trần Vân Anh" w:date="2024-03-18T23:30:00Z"/>
            </w:rPr>
          </w:rPrChange>
        </w:rPr>
        <w:pPrChange w:id="93" w:author="Trần Vân Anh" w:date="2024-03-18T23:35:00Z">
          <w:pPr>
            <w:pStyle w:val="ListParagraph"/>
            <w:ind w:left="709" w:firstLine="0"/>
          </w:pPr>
        </w:pPrChange>
      </w:pPr>
      <w:ins w:id="94" w:author="Trần Vân Anh" w:date="2024-03-18T23:36:00Z">
        <w:r>
          <w:rPr>
            <w:noProof/>
          </w:rPr>
          <w:lastRenderedPageBreak/>
          <w:drawing>
            <wp:inline distT="0" distB="0" distL="0" distR="0" wp14:anchorId="7F469CCF" wp14:editId="531B4D5A">
              <wp:extent cx="5972175" cy="4881880"/>
              <wp:effectExtent l="0" t="0" r="9525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4881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B7C97" w:rsidRDefault="00FF262D" w:rsidP="00AB7C97">
      <w:pPr>
        <w:pStyle w:val="ListParagraph"/>
        <w:ind w:left="709" w:firstLine="0"/>
        <w:rPr>
          <w:ins w:id="95" w:author="Trần Vân Anh" w:date="2024-03-18T23:36:00Z"/>
          <w:b/>
        </w:rPr>
      </w:pPr>
      <w:ins w:id="96" w:author="Trần Vân Anh" w:date="2024-03-18T23:30:00Z">
        <w:r>
          <w:rPr>
            <w:b/>
          </w:rPr>
          <w:t>4</w:t>
        </w:r>
        <w:r w:rsidR="00AB7C97" w:rsidRPr="00AB7C97">
          <w:rPr>
            <w:b/>
          </w:rPr>
          <w:t>.3.</w:t>
        </w:r>
        <w:r w:rsidR="00AB7C97" w:rsidRPr="00AB7C97">
          <w:rPr>
            <w:b/>
          </w:rPr>
          <w:tab/>
        </w:r>
      </w:ins>
      <w:ins w:id="97" w:author="Trần Vân Anh" w:date="2024-03-18T23:31:00Z">
        <w:r>
          <w:rPr>
            <w:b/>
          </w:rPr>
          <w:t>app</w:t>
        </w:r>
      </w:ins>
      <w:ins w:id="98" w:author="Trần Vân Anh" w:date="2024-03-18T23:30:00Z">
        <w:r w:rsidR="00AB7C97" w:rsidRPr="00AB7C97">
          <w:rPr>
            <w:b/>
          </w:rPr>
          <w:t>/urls.py</w:t>
        </w:r>
      </w:ins>
    </w:p>
    <w:p w:rsidR="00654BEE" w:rsidRPr="00654BEE" w:rsidRDefault="00654BEE" w:rsidP="00654BEE">
      <w:pPr>
        <w:ind w:left="0" w:firstLine="0"/>
        <w:rPr>
          <w:b/>
          <w:rPrChange w:id="99" w:author="Trần Vân Anh" w:date="2024-03-18T23:36:00Z">
            <w:rPr/>
          </w:rPrChange>
        </w:rPr>
        <w:pPrChange w:id="100" w:author="Trần Vân Anh" w:date="2024-03-18T23:36:00Z">
          <w:pPr>
            <w:pStyle w:val="ListParagraph"/>
            <w:numPr>
              <w:ilvl w:val="1"/>
              <w:numId w:val="2"/>
            </w:numPr>
            <w:ind w:left="709" w:hanging="283"/>
          </w:pPr>
        </w:pPrChange>
      </w:pPr>
      <w:ins w:id="101" w:author="Trần Vân Anh" w:date="2024-03-18T23:37:00Z">
        <w:r w:rsidRPr="00654BEE">
          <w:rPr>
            <w:b/>
          </w:rPr>
          <w:drawing>
            <wp:inline distT="0" distB="0" distL="0" distR="0" wp14:anchorId="725EE11B" wp14:editId="7E0BFDF0">
              <wp:extent cx="5972175" cy="1651000"/>
              <wp:effectExtent l="0" t="0" r="9525" b="635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1651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102" w:name="_GoBack"/>
      <w:bookmarkEnd w:id="102"/>
    </w:p>
    <w:p w:rsidR="00C51C10" w:rsidRDefault="00E40314" w:rsidP="00C51C10">
      <w:pPr>
        <w:pStyle w:val="Heading1"/>
        <w:numPr>
          <w:ilvl w:val="0"/>
          <w:numId w:val="2"/>
        </w:numPr>
        <w:ind w:left="426" w:hanging="426"/>
      </w:pPr>
      <w:r>
        <w:t>ShoppingCart</w:t>
      </w:r>
    </w:p>
    <w:p w:rsidR="00E40314" w:rsidRDefault="00E40314" w:rsidP="00E40314">
      <w:pPr>
        <w:pStyle w:val="ListParagraph"/>
        <w:numPr>
          <w:ilvl w:val="1"/>
          <w:numId w:val="2"/>
        </w:numPr>
        <w:ind w:left="709" w:hanging="283"/>
        <w:rPr>
          <w:b/>
        </w:rPr>
      </w:pPr>
      <w:r w:rsidRPr="00E40314">
        <w:rPr>
          <w:b/>
        </w:rPr>
        <w:t>INSTALLED_APPS</w:t>
      </w:r>
    </w:p>
    <w:p w:rsidR="00E40314" w:rsidRPr="00E40314" w:rsidRDefault="00E40314" w:rsidP="00374787">
      <w:pPr>
        <w:ind w:left="0" w:firstLine="0"/>
        <w:jc w:val="center"/>
        <w:rPr>
          <w:b/>
        </w:rPr>
        <w:pPrChange w:id="103" w:author="Trần Vân Anh" w:date="2024-03-18T23:25:00Z">
          <w:pPr>
            <w:ind w:left="0" w:firstLine="0"/>
          </w:pPr>
        </w:pPrChange>
      </w:pPr>
      <w:r>
        <w:rPr>
          <w:noProof/>
        </w:rPr>
        <w:lastRenderedPageBreak/>
        <w:drawing>
          <wp:inline distT="0" distB="0" distL="0" distR="0" wp14:anchorId="797E0C8E" wp14:editId="122538C3">
            <wp:extent cx="4666667" cy="29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14" w:rsidRDefault="00FE33AD" w:rsidP="00E40314">
      <w:pPr>
        <w:pStyle w:val="ListParagraph"/>
        <w:numPr>
          <w:ilvl w:val="1"/>
          <w:numId w:val="2"/>
        </w:numPr>
        <w:ind w:left="709" w:hanging="283"/>
        <w:rPr>
          <w:b/>
        </w:rPr>
      </w:pPr>
      <w:r>
        <w:rPr>
          <w:b/>
        </w:rPr>
        <w:t>D</w:t>
      </w:r>
      <w:r w:rsidR="00E40314">
        <w:rPr>
          <w:b/>
        </w:rPr>
        <w:t>atabase</w:t>
      </w:r>
    </w:p>
    <w:p w:rsidR="00FE33AD" w:rsidRDefault="00FE33AD" w:rsidP="00FE33AD">
      <w:pPr>
        <w:ind w:left="0" w:firstLine="0"/>
        <w:jc w:val="center"/>
        <w:rPr>
          <w:b/>
        </w:rPr>
        <w:pPrChange w:id="104" w:author="Trần Vân Anh" w:date="2024-03-18T23:25:00Z">
          <w:pPr>
            <w:ind w:left="0" w:firstLine="0"/>
          </w:pPr>
        </w:pPrChange>
      </w:pPr>
      <w:r w:rsidRPr="00FE33AD">
        <w:rPr>
          <w:b/>
        </w:rPr>
        <w:drawing>
          <wp:inline distT="0" distB="0" distL="0" distR="0" wp14:anchorId="23E06CCC" wp14:editId="71AA006E">
            <wp:extent cx="5029902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AD" w:rsidRPr="00FE33AD" w:rsidRDefault="00FE33AD" w:rsidP="00FE33AD">
      <w:pPr>
        <w:ind w:left="0" w:firstLine="0"/>
        <w:jc w:val="center"/>
        <w:rPr>
          <w:b/>
        </w:rPr>
        <w:pPrChange w:id="105" w:author="Trần Vân Anh" w:date="2024-03-18T23:25:00Z">
          <w:pPr>
            <w:ind w:left="0" w:firstLine="0"/>
          </w:pPr>
        </w:pPrChange>
      </w:pPr>
      <w:r w:rsidRPr="00FE33AD">
        <w:rPr>
          <w:b/>
        </w:rPr>
        <w:drawing>
          <wp:inline distT="0" distB="0" distL="0" distR="0" wp14:anchorId="5EC9FD82" wp14:editId="700AB116">
            <wp:extent cx="4086795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14" w:rsidRPr="0058302A" w:rsidRDefault="00E40314" w:rsidP="00E40314">
      <w:pPr>
        <w:pStyle w:val="ListParagraph"/>
        <w:numPr>
          <w:ilvl w:val="1"/>
          <w:numId w:val="2"/>
        </w:numPr>
        <w:ind w:left="709" w:hanging="283"/>
        <w:rPr>
          <w:b/>
        </w:rPr>
      </w:pPr>
      <w:r>
        <w:rPr>
          <w:b/>
        </w:rPr>
        <w:t>urlpatterns</w:t>
      </w:r>
    </w:p>
    <w:p w:rsidR="00761E2A" w:rsidRPr="00761E2A" w:rsidDel="00E2297A" w:rsidRDefault="00FE33AD" w:rsidP="00FE33AD">
      <w:pPr>
        <w:ind w:left="0" w:firstLine="0"/>
        <w:jc w:val="center"/>
        <w:rPr>
          <w:del w:id="106" w:author="Trần Vân Anh" w:date="2024-03-18T23:34:00Z"/>
        </w:rPr>
        <w:pPrChange w:id="107" w:author="Trần Vân Anh" w:date="2024-03-18T23:25:00Z">
          <w:pPr>
            <w:ind w:left="0" w:firstLine="0"/>
          </w:pPr>
        </w:pPrChange>
      </w:pPr>
      <w:r w:rsidRPr="00FE33AD">
        <w:rPr>
          <w:b/>
        </w:rPr>
        <w:lastRenderedPageBreak/>
        <w:drawing>
          <wp:inline distT="0" distB="0" distL="0" distR="0" wp14:anchorId="169DBBE6" wp14:editId="3C3E1EFA">
            <wp:extent cx="5972175" cy="18243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AC" w:rsidRDefault="00C51C10" w:rsidP="00E2297A">
      <w:pPr>
        <w:ind w:left="0" w:firstLine="0"/>
        <w:jc w:val="center"/>
        <w:pPrChange w:id="108" w:author="Trần Vân Anh" w:date="2024-03-18T23:34:00Z">
          <w:pPr>
            <w:pStyle w:val="Heading1"/>
            <w:numPr>
              <w:numId w:val="2"/>
            </w:numPr>
            <w:ind w:left="426" w:hanging="426"/>
          </w:pPr>
        </w:pPrChange>
      </w:pPr>
      <w:del w:id="109" w:author="Trần Vân Anh" w:date="2024-03-18T23:34:00Z">
        <w:r w:rsidDel="00E2297A">
          <w:delText>Result</w:delText>
        </w:r>
      </w:del>
    </w:p>
    <w:sectPr w:rsidR="00F947AC" w:rsidSect="0010008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114C"/>
    <w:multiLevelType w:val="hybridMultilevel"/>
    <w:tmpl w:val="E6E45A50"/>
    <w:lvl w:ilvl="0" w:tplc="0CA805A4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500F"/>
    <w:multiLevelType w:val="multilevel"/>
    <w:tmpl w:val="BED6B5E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878573F"/>
    <w:multiLevelType w:val="multilevel"/>
    <w:tmpl w:val="C98A4AE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7B926108"/>
    <w:multiLevelType w:val="multilevel"/>
    <w:tmpl w:val="95181E7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ần Vân Anh">
    <w15:presenceInfo w15:providerId="Windows Live" w15:userId="ee8f23dacc1f2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A"/>
    <w:rsid w:val="00074EDA"/>
    <w:rsid w:val="00100088"/>
    <w:rsid w:val="00154738"/>
    <w:rsid w:val="002D1012"/>
    <w:rsid w:val="00374787"/>
    <w:rsid w:val="003D7D1F"/>
    <w:rsid w:val="0058302A"/>
    <w:rsid w:val="00615090"/>
    <w:rsid w:val="00654BEE"/>
    <w:rsid w:val="00761E2A"/>
    <w:rsid w:val="00882D42"/>
    <w:rsid w:val="009A1D3C"/>
    <w:rsid w:val="009F7C37"/>
    <w:rsid w:val="00A03978"/>
    <w:rsid w:val="00AB7C97"/>
    <w:rsid w:val="00AC57F2"/>
    <w:rsid w:val="00AF5438"/>
    <w:rsid w:val="00C51C10"/>
    <w:rsid w:val="00D06DB3"/>
    <w:rsid w:val="00E2297A"/>
    <w:rsid w:val="00E40314"/>
    <w:rsid w:val="00F100BD"/>
    <w:rsid w:val="00F77A83"/>
    <w:rsid w:val="00F947AC"/>
    <w:rsid w:val="00FE33AD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D060"/>
  <w15:chartTrackingRefBased/>
  <w15:docId w15:val="{14846A13-2B95-4E15-9D38-ACEB0C60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00" w:lineRule="auto"/>
        <w:ind w:left="568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8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0088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00088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8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8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D1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3A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Vân Anh</dc:creator>
  <cp:keywords/>
  <dc:description/>
  <cp:lastModifiedBy>Trần Vân Anh</cp:lastModifiedBy>
  <cp:revision>10</cp:revision>
  <dcterms:created xsi:type="dcterms:W3CDTF">2024-03-18T16:00:00Z</dcterms:created>
  <dcterms:modified xsi:type="dcterms:W3CDTF">2024-03-18T16:37:00Z</dcterms:modified>
</cp:coreProperties>
</file>