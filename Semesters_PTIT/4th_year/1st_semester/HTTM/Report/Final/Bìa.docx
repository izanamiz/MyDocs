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D3C" w:rsidRPr="006249BC" w:rsidRDefault="006B01F3">
      <w:pPr>
        <w:spacing w:before="0"/>
        <w:jc w:val="center"/>
        <w:rPr>
          <w:sz w:val="24"/>
          <w:szCs w:val="24"/>
        </w:rPr>
        <w:pPrChange w:id="2" w:author="Trần Vân Anh" w:date="2023-11-13T16:01:00Z">
          <w:pPr>
            <w:jc w:val="center"/>
          </w:pPr>
        </w:pPrChange>
      </w:pPr>
      <w:r w:rsidRPr="006249BC">
        <w:rPr>
          <w:sz w:val="24"/>
          <w:szCs w:val="24"/>
        </w:rPr>
        <w:t>HỌC VIỆN CÔNG NGHỆ BƯU CHÍNH VIỄN THÔNG</w:t>
      </w:r>
    </w:p>
    <w:p w:rsidR="00843BFB" w:rsidRPr="006249BC" w:rsidRDefault="00CB34CE">
      <w:pPr>
        <w:spacing w:before="0"/>
        <w:jc w:val="center"/>
        <w:rPr>
          <w:b/>
          <w:sz w:val="24"/>
          <w:szCs w:val="24"/>
        </w:rPr>
        <w:pPrChange w:id="3" w:author="Trần Vân Anh" w:date="2023-11-13T16:01:00Z">
          <w:pPr>
            <w:jc w:val="center"/>
          </w:pPr>
        </w:pPrChange>
      </w:pPr>
      <w:r w:rsidRPr="006249BC">
        <w:rPr>
          <w:b/>
          <w:sz w:val="24"/>
          <w:szCs w:val="24"/>
        </w:rPr>
        <w:t>VIỆN KINH TẾ BƯU ĐIỆN</w:t>
      </w:r>
    </w:p>
    <w:p w:rsidR="0051113E" w:rsidRPr="0082589A" w:rsidDel="00F51960" w:rsidRDefault="0051113E" w:rsidP="0082589A">
      <w:pPr>
        <w:rPr>
          <w:del w:id="4" w:author="Trần Vân Anh" w:date="2023-12-16T06:37:00Z"/>
          <w:b/>
        </w:rPr>
      </w:pPr>
      <w:r>
        <w:rPr>
          <w:b/>
          <w:noProof/>
        </w:rPr>
        <mc:AlternateContent>
          <mc:Choice Requires="wps">
            <w:drawing>
              <wp:anchor distT="0" distB="0" distL="114300" distR="114300" simplePos="0" relativeHeight="251659264" behindDoc="0" locked="0" layoutInCell="1" allowOverlap="1">
                <wp:simplePos x="0" y="0"/>
                <wp:positionH relativeFrom="column">
                  <wp:posOffset>1974791</wp:posOffset>
                </wp:positionH>
                <wp:positionV relativeFrom="paragraph">
                  <wp:posOffset>75680</wp:posOffset>
                </wp:positionV>
                <wp:extent cx="1821873" cy="6928"/>
                <wp:effectExtent l="0" t="0" r="26035" b="31750"/>
                <wp:wrapNone/>
                <wp:docPr id="2" name="Straight Connector 2"/>
                <wp:cNvGraphicFramePr/>
                <a:graphic xmlns:a="http://schemas.openxmlformats.org/drawingml/2006/main">
                  <a:graphicData uri="http://schemas.microsoft.com/office/word/2010/wordprocessingShape">
                    <wps:wsp>
                      <wps:cNvCnPr/>
                      <wps:spPr>
                        <a:xfrm flipV="1">
                          <a:off x="0" y="0"/>
                          <a:ext cx="1821873" cy="6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EB69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5.5pt,5.95pt" to="298.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" strokecolor="black [3200]" strokeweight=".5pt">
                <v:stroke joinstyle="miter"/>
              </v:line>
            </w:pict>
          </mc:Fallback>
        </mc:AlternateContent>
      </w:r>
    </w:p>
    <w:p w:rsidR="0051113E" w:rsidRDefault="0051113E" w:rsidP="00F51960">
      <w:pPr>
        <w:pPrChange w:id="5" w:author="Trần Vân Anh" w:date="2023-12-16T06:37:00Z">
          <w:pPr>
            <w:jc w:val="center"/>
          </w:pPr>
        </w:pPrChange>
      </w:pPr>
    </w:p>
    <w:p w:rsidR="004903D7" w:rsidRDefault="00843BFB" w:rsidP="00BD5717">
      <w:pPr>
        <w:spacing w:beforeLines="600" w:before="1440" w:afterLines="600" w:after="1440"/>
        <w:jc w:val="center"/>
      </w:pPr>
      <w:r w:rsidRPr="008F619A">
        <w:rPr>
          <w:rFonts w:eastAsia="Times New Roman" w:cs="Times New Roman"/>
          <w:b/>
          <w:noProof/>
          <w:color w:val="000000" w:themeColor="text1"/>
          <w:sz w:val="24"/>
          <w:szCs w:val="24"/>
          <w:lang w:eastAsia="zh-CN"/>
        </w:rPr>
        <w:drawing>
          <wp:inline distT="0" distB="0" distL="0" distR="0" wp14:anchorId="044C8B87" wp14:editId="0791789D">
            <wp:extent cx="1427019" cy="1713634"/>
            <wp:effectExtent l="0" t="0" r="1905" b="1270"/>
            <wp:docPr id="6" name="Picture 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40097" cy="1729339"/>
                    </a:xfrm>
                    <a:prstGeom prst="rect">
                      <a:avLst/>
                    </a:prstGeom>
                    <a:ln/>
                  </pic:spPr>
                </pic:pic>
              </a:graphicData>
            </a:graphic>
          </wp:inline>
        </w:drawing>
      </w:r>
    </w:p>
    <w:p w:rsidR="00A546E8" w:rsidRDefault="0051113E">
      <w:pPr>
        <w:spacing w:before="0"/>
        <w:jc w:val="center"/>
        <w:rPr>
          <w:ins w:id="6" w:author="Trần Vân Anh" w:date="2023-12-16T06:37:00Z"/>
          <w:b/>
          <w:sz w:val="36"/>
          <w:szCs w:val="36"/>
        </w:rPr>
      </w:pPr>
      <w:del w:id="7" w:author="Trần Vân Anh" w:date="2023-12-16T06:37:00Z">
        <w:r w:rsidRPr="006249BC" w:rsidDel="00A546E8">
          <w:rPr>
            <w:b/>
            <w:sz w:val="36"/>
            <w:szCs w:val="36"/>
          </w:rPr>
          <w:delText xml:space="preserve">BÀI THI </w:delText>
        </w:r>
      </w:del>
      <w:del w:id="8" w:author="Trần Vân Anh" w:date="2023-12-16T06:36:00Z">
        <w:r w:rsidRPr="006249BC" w:rsidDel="00A4284A">
          <w:rPr>
            <w:b/>
            <w:sz w:val="36"/>
            <w:szCs w:val="36"/>
          </w:rPr>
          <w:delText>TIỂU LUẬN</w:delText>
        </w:r>
      </w:del>
      <w:ins w:id="9" w:author="Trần Vân Anh" w:date="2023-12-16T06:37:00Z">
        <w:r w:rsidR="00A546E8">
          <w:rPr>
            <w:b/>
            <w:sz w:val="36"/>
            <w:szCs w:val="36"/>
          </w:rPr>
          <w:t xml:space="preserve">BÁO CÁO </w:t>
        </w:r>
      </w:ins>
    </w:p>
    <w:p w:rsidR="00BA64FC" w:rsidRPr="006249BC" w:rsidRDefault="00A546E8">
      <w:pPr>
        <w:spacing w:before="0"/>
        <w:jc w:val="center"/>
        <w:rPr>
          <w:b/>
          <w:sz w:val="36"/>
          <w:szCs w:val="36"/>
        </w:rPr>
        <w:pPrChange w:id="10" w:author="Trần Vân Anh" w:date="2023-11-13T16:00:00Z">
          <w:pPr>
            <w:jc w:val="center"/>
          </w:pPr>
        </w:pPrChange>
      </w:pPr>
      <w:ins w:id="11" w:author="Trần Vân Anh" w:date="2023-12-16T06:37:00Z">
        <w:r>
          <w:rPr>
            <w:b/>
            <w:sz w:val="36"/>
            <w:szCs w:val="36"/>
          </w:rPr>
          <w:t>KẾT THÚC HỌC PHẦN</w:t>
        </w:r>
      </w:ins>
    </w:p>
    <w:p w:rsidR="004903D7" w:rsidRPr="006249BC" w:rsidRDefault="00054E7A">
      <w:pPr>
        <w:spacing w:before="0" w:afterLines="400" w:after="960"/>
        <w:jc w:val="center"/>
        <w:rPr>
          <w:b/>
          <w:sz w:val="32"/>
          <w:szCs w:val="32"/>
        </w:rPr>
        <w:pPrChange w:id="12" w:author="Trần Vân Anh" w:date="2023-11-13T16:00:00Z">
          <w:pPr>
            <w:spacing w:afterLines="400" w:after="960"/>
            <w:jc w:val="center"/>
          </w:pPr>
        </w:pPrChange>
      </w:pPr>
      <w:ins w:id="13" w:author="Trần Vân Anh" w:date="2023-12-16T06:34:00Z">
        <w:r>
          <w:rPr>
            <w:b/>
            <w:sz w:val="32"/>
            <w:szCs w:val="32"/>
          </w:rPr>
          <w:t xml:space="preserve">Môn học: </w:t>
        </w:r>
      </w:ins>
      <w:ins w:id="14" w:author="Trần Vân Anh" w:date="2023-12-16T06:36:00Z">
        <w:r w:rsidR="00641C3C">
          <w:rPr>
            <w:b/>
            <w:sz w:val="32"/>
            <w:szCs w:val="32"/>
          </w:rPr>
          <w:t xml:space="preserve">Phát triển các </w:t>
        </w:r>
      </w:ins>
      <w:del w:id="15" w:author="Trần Vân Anh" w:date="2023-12-16T06:36:00Z">
        <w:r w:rsidR="0051113E" w:rsidRPr="006249BC" w:rsidDel="00641C3C">
          <w:rPr>
            <w:b/>
            <w:sz w:val="32"/>
            <w:szCs w:val="32"/>
          </w:rPr>
          <w:delText>Ph</w:delText>
        </w:r>
      </w:del>
      <w:ins w:id="16" w:author="Trần Vân Anh" w:date="2023-12-16T06:34:00Z">
        <w:r>
          <w:rPr>
            <w:b/>
            <w:sz w:val="32"/>
            <w:szCs w:val="32"/>
          </w:rPr>
          <w:t>hệ thống thông minh</w:t>
        </w:r>
      </w:ins>
      <w:del w:id="17" w:author="Trần Vân Anh" w:date="2023-12-16T06:34:00Z">
        <w:r w:rsidR="0051113E" w:rsidRPr="006249BC" w:rsidDel="00054E7A">
          <w:rPr>
            <w:b/>
            <w:sz w:val="32"/>
            <w:szCs w:val="32"/>
          </w:rPr>
          <w:delText>ương pháp luận nghiên cứu khoa học</w:delText>
        </w:r>
      </w:del>
    </w:p>
    <w:p w:rsidR="0051113E" w:rsidRPr="006249BC" w:rsidRDefault="0051113E">
      <w:pPr>
        <w:spacing w:before="0"/>
        <w:ind w:left="2693"/>
        <w:rPr>
          <w:sz w:val="28"/>
          <w:szCs w:val="28"/>
        </w:rPr>
        <w:pPrChange w:id="18" w:author="Trần Vân Anh" w:date="2023-11-13T16:00:00Z">
          <w:pPr>
            <w:ind w:left="2693"/>
          </w:pPr>
        </w:pPrChange>
      </w:pPr>
      <w:r w:rsidRPr="006249BC">
        <w:rPr>
          <w:sz w:val="28"/>
          <w:szCs w:val="28"/>
        </w:rPr>
        <w:t xml:space="preserve">Nhóm môn học: </w:t>
      </w:r>
      <w:r w:rsidR="004C2FB1" w:rsidRPr="006249BC">
        <w:rPr>
          <w:sz w:val="28"/>
          <w:szCs w:val="28"/>
        </w:rPr>
        <w:tab/>
      </w:r>
      <w:ins w:id="19" w:author="Trần Vân Anh" w:date="2023-11-13T16:01:00Z">
        <w:r w:rsidR="00131BB9">
          <w:rPr>
            <w:sz w:val="28"/>
            <w:szCs w:val="28"/>
          </w:rPr>
          <w:tab/>
        </w:r>
      </w:ins>
      <w:ins w:id="20" w:author="Trần Vân Anh" w:date="2023-12-16T06:36:00Z">
        <w:r w:rsidR="00641C3C">
          <w:rPr>
            <w:sz w:val="28"/>
            <w:szCs w:val="28"/>
          </w:rPr>
          <w:t>04</w:t>
        </w:r>
      </w:ins>
      <w:del w:id="21" w:author="Trần Vân Anh" w:date="2023-12-16T06:36:00Z">
        <w:r w:rsidRPr="006249BC" w:rsidDel="00641C3C">
          <w:rPr>
            <w:sz w:val="28"/>
            <w:szCs w:val="28"/>
          </w:rPr>
          <w:delText>21</w:delText>
        </w:r>
      </w:del>
    </w:p>
    <w:p w:rsidR="0051113E" w:rsidRPr="006249BC" w:rsidRDefault="0051113E">
      <w:pPr>
        <w:spacing w:before="0"/>
        <w:ind w:left="2693"/>
        <w:rPr>
          <w:sz w:val="28"/>
          <w:szCs w:val="28"/>
        </w:rPr>
        <w:pPrChange w:id="22" w:author="Trần Vân Anh" w:date="2023-11-13T16:00:00Z">
          <w:pPr>
            <w:ind w:left="2693"/>
          </w:pPr>
        </w:pPrChange>
      </w:pPr>
      <w:r w:rsidRPr="006249BC">
        <w:rPr>
          <w:sz w:val="28"/>
          <w:szCs w:val="28"/>
        </w:rPr>
        <w:t xml:space="preserve">Giảng viên: </w:t>
      </w:r>
      <w:r w:rsidR="004C2FB1" w:rsidRPr="006249BC">
        <w:rPr>
          <w:sz w:val="28"/>
          <w:szCs w:val="28"/>
        </w:rPr>
        <w:tab/>
      </w:r>
      <w:r w:rsidR="004C2FB1" w:rsidRPr="006249BC">
        <w:rPr>
          <w:sz w:val="28"/>
          <w:szCs w:val="28"/>
        </w:rPr>
        <w:tab/>
      </w:r>
      <w:del w:id="23" w:author="Trần Vân Anh" w:date="2023-12-16T06:36:00Z">
        <w:r w:rsidRPr="006249BC" w:rsidDel="00641C3C">
          <w:rPr>
            <w:sz w:val="28"/>
            <w:szCs w:val="28"/>
          </w:rPr>
          <w:delText>Lê Vũ Điệp</w:delText>
        </w:r>
      </w:del>
      <w:ins w:id="24" w:author="Trần Vân Anh" w:date="2023-12-16T06:36:00Z">
        <w:r w:rsidR="00641C3C">
          <w:rPr>
            <w:sz w:val="28"/>
            <w:szCs w:val="28"/>
          </w:rPr>
          <w:t>Trần Đình Quế</w:t>
        </w:r>
      </w:ins>
    </w:p>
    <w:p w:rsidR="0051113E" w:rsidRPr="006249BC" w:rsidRDefault="0051113E">
      <w:pPr>
        <w:spacing w:before="0"/>
        <w:ind w:left="2693"/>
        <w:rPr>
          <w:sz w:val="28"/>
          <w:szCs w:val="28"/>
        </w:rPr>
        <w:pPrChange w:id="25" w:author="Trần Vân Anh" w:date="2023-11-13T16:00:00Z">
          <w:pPr>
            <w:ind w:left="2693"/>
          </w:pPr>
        </w:pPrChange>
      </w:pPr>
      <w:r w:rsidRPr="006249BC">
        <w:rPr>
          <w:sz w:val="28"/>
          <w:szCs w:val="28"/>
        </w:rPr>
        <w:t xml:space="preserve">Sinh viên: </w:t>
      </w:r>
      <w:r w:rsidR="004C2FB1" w:rsidRPr="006249BC">
        <w:rPr>
          <w:sz w:val="28"/>
          <w:szCs w:val="28"/>
        </w:rPr>
        <w:tab/>
      </w:r>
      <w:r w:rsidR="004C2FB1" w:rsidRPr="006249BC">
        <w:rPr>
          <w:sz w:val="28"/>
          <w:szCs w:val="28"/>
        </w:rPr>
        <w:tab/>
      </w:r>
      <w:r w:rsidRPr="006249BC">
        <w:rPr>
          <w:sz w:val="28"/>
          <w:szCs w:val="28"/>
        </w:rPr>
        <w:t>Trần Vân Anh</w:t>
      </w:r>
    </w:p>
    <w:p w:rsidR="0051113E" w:rsidRDefault="0051113E">
      <w:pPr>
        <w:spacing w:before="0"/>
        <w:ind w:left="2693"/>
        <w:rPr>
          <w:sz w:val="28"/>
          <w:szCs w:val="28"/>
        </w:rPr>
        <w:pPrChange w:id="26" w:author="Trần Vân Anh" w:date="2023-11-13T16:00:00Z">
          <w:pPr>
            <w:ind w:left="2693"/>
          </w:pPr>
        </w:pPrChange>
      </w:pPr>
      <w:r w:rsidRPr="006249BC">
        <w:rPr>
          <w:sz w:val="28"/>
          <w:szCs w:val="28"/>
        </w:rPr>
        <w:t xml:space="preserve">Mã sinh viên: </w:t>
      </w:r>
      <w:r w:rsidR="004C2FB1" w:rsidRPr="006249BC">
        <w:rPr>
          <w:sz w:val="28"/>
          <w:szCs w:val="28"/>
        </w:rPr>
        <w:tab/>
      </w:r>
      <w:r w:rsidR="006249BC">
        <w:rPr>
          <w:sz w:val="28"/>
          <w:szCs w:val="28"/>
        </w:rPr>
        <w:tab/>
      </w:r>
      <w:r w:rsidRPr="006249BC">
        <w:rPr>
          <w:sz w:val="28"/>
          <w:szCs w:val="28"/>
        </w:rPr>
        <w:t>B20DCCN075</w:t>
      </w:r>
    </w:p>
    <w:p w:rsidR="00766A3E" w:rsidRPr="006249BC" w:rsidDel="00B85B45" w:rsidRDefault="00766A3E">
      <w:pPr>
        <w:spacing w:before="0"/>
        <w:ind w:left="2693"/>
        <w:rPr>
          <w:del w:id="27" w:author="Trần Vân Anh" w:date="2023-12-16T06:38:00Z"/>
          <w:sz w:val="28"/>
          <w:szCs w:val="28"/>
        </w:rPr>
        <w:pPrChange w:id="28" w:author="Trần Vân Anh" w:date="2023-11-13T16:00:00Z">
          <w:pPr>
            <w:ind w:left="2693"/>
          </w:pPr>
        </w:pPrChange>
      </w:pPr>
      <w:del w:id="29" w:author="Trần Vân Anh" w:date="2023-12-16T06:38:00Z">
        <w:r w:rsidDel="00B85B45">
          <w:rPr>
            <w:sz w:val="28"/>
            <w:szCs w:val="28"/>
          </w:rPr>
          <w:delText xml:space="preserve">Ngày sinh: </w:delText>
        </w:r>
        <w:r w:rsidDel="00B85B45">
          <w:rPr>
            <w:sz w:val="28"/>
            <w:szCs w:val="28"/>
          </w:rPr>
          <w:tab/>
        </w:r>
        <w:r w:rsidDel="00B85B45">
          <w:rPr>
            <w:sz w:val="28"/>
            <w:szCs w:val="28"/>
          </w:rPr>
          <w:tab/>
          <w:delText>11/01/2002</w:delText>
        </w:r>
      </w:del>
    </w:p>
    <w:p w:rsidR="0051113E" w:rsidRDefault="00766A3E">
      <w:pPr>
        <w:spacing w:before="0"/>
        <w:ind w:left="2693"/>
        <w:rPr>
          <w:ins w:id="30" w:author="Trần Vân Anh" w:date="2023-12-16T06:39:00Z"/>
          <w:sz w:val="28"/>
          <w:szCs w:val="28"/>
        </w:rPr>
      </w:pPr>
      <w:r>
        <w:rPr>
          <w:sz w:val="28"/>
          <w:szCs w:val="28"/>
        </w:rPr>
        <w:t>Mã l</w:t>
      </w:r>
      <w:r w:rsidR="00361F67" w:rsidRPr="006249BC">
        <w:rPr>
          <w:sz w:val="28"/>
          <w:szCs w:val="28"/>
        </w:rPr>
        <w:t xml:space="preserve">ớp: </w:t>
      </w:r>
      <w:r w:rsidR="004C2FB1" w:rsidRPr="006249BC">
        <w:rPr>
          <w:sz w:val="28"/>
          <w:szCs w:val="28"/>
        </w:rPr>
        <w:tab/>
      </w:r>
      <w:r w:rsidR="004C2FB1" w:rsidRPr="006249BC">
        <w:rPr>
          <w:sz w:val="28"/>
          <w:szCs w:val="28"/>
        </w:rPr>
        <w:tab/>
      </w:r>
      <w:ins w:id="31" w:author="Trần Vân Anh" w:date="2023-11-13T16:01:00Z">
        <w:r w:rsidR="00131BB9">
          <w:rPr>
            <w:sz w:val="28"/>
            <w:szCs w:val="28"/>
          </w:rPr>
          <w:tab/>
        </w:r>
      </w:ins>
      <w:r w:rsidR="00361F67" w:rsidRPr="006249BC">
        <w:rPr>
          <w:sz w:val="28"/>
          <w:szCs w:val="28"/>
        </w:rPr>
        <w:t>D20C</w:t>
      </w:r>
      <w:r w:rsidR="004C2FB1" w:rsidRPr="006249BC">
        <w:rPr>
          <w:sz w:val="28"/>
          <w:szCs w:val="28"/>
        </w:rPr>
        <w:t>NPM02</w:t>
      </w:r>
    </w:p>
    <w:p w:rsidR="00E4234B" w:rsidRPr="006249BC" w:rsidRDefault="00E4234B">
      <w:pPr>
        <w:spacing w:before="0"/>
        <w:ind w:left="2693"/>
        <w:rPr>
          <w:sz w:val="28"/>
          <w:szCs w:val="28"/>
        </w:rPr>
        <w:pPrChange w:id="32" w:author="Trần Vân Anh" w:date="2023-11-13T16:00:00Z">
          <w:pPr>
            <w:ind w:left="2693"/>
          </w:pPr>
        </w:pPrChange>
      </w:pPr>
      <w:bookmarkStart w:id="33" w:name="_GoBack"/>
      <w:bookmarkEnd w:id="33"/>
    </w:p>
    <w:p w:rsidR="004C2FB1" w:rsidRPr="006249BC" w:rsidDel="00131BB9" w:rsidRDefault="004C2FB1" w:rsidP="007D36A5">
      <w:pPr>
        <w:spacing w:before="0"/>
        <w:ind w:left="2410" w:firstLine="0"/>
        <w:rPr>
          <w:del w:id="34" w:author="Trần Vân Anh" w:date="2023-11-13T16:01:00Z"/>
          <w:sz w:val="28"/>
          <w:szCs w:val="28"/>
        </w:rPr>
        <w:pPrChange w:id="35" w:author="Trần Vân Anh" w:date="2023-12-16T06:32:00Z">
          <w:pPr>
            <w:ind w:left="2693"/>
          </w:pPr>
        </w:pPrChange>
      </w:pPr>
      <w:del w:id="36" w:author="Trần Vân Anh" w:date="2023-12-16T06:38:00Z">
        <w:r w:rsidRPr="006249BC" w:rsidDel="00B85B45">
          <w:rPr>
            <w:sz w:val="28"/>
            <w:szCs w:val="28"/>
          </w:rPr>
          <w:delText>Số điện thoại:</w:delText>
        </w:r>
      </w:del>
      <w:del w:id="37" w:author="Trần Vân Anh" w:date="2023-12-16T06:32:00Z">
        <w:r w:rsidRPr="006249BC" w:rsidDel="007D36A5">
          <w:rPr>
            <w:sz w:val="28"/>
            <w:szCs w:val="28"/>
          </w:rPr>
          <w:delText xml:space="preserve"> </w:delText>
        </w:r>
        <w:r w:rsidRPr="006249BC" w:rsidDel="007D36A5">
          <w:rPr>
            <w:sz w:val="28"/>
            <w:szCs w:val="28"/>
          </w:rPr>
          <w:tab/>
        </w:r>
        <w:r w:rsidR="006249BC" w:rsidDel="0034461B">
          <w:rPr>
            <w:sz w:val="28"/>
            <w:szCs w:val="28"/>
          </w:rPr>
          <w:tab/>
        </w:r>
      </w:del>
      <w:del w:id="38" w:author="Trần Vân Anh" w:date="2023-12-16T06:38:00Z">
        <w:r w:rsidRPr="006249BC" w:rsidDel="00B85B45">
          <w:rPr>
            <w:sz w:val="28"/>
            <w:szCs w:val="28"/>
          </w:rPr>
          <w:delText>038238686</w:delText>
        </w:r>
      </w:del>
      <w:del w:id="39" w:author="Trần Vân Anh" w:date="2023-11-13T16:01:00Z">
        <w:r w:rsidRPr="006249BC" w:rsidDel="00131BB9">
          <w:rPr>
            <w:sz w:val="28"/>
            <w:szCs w:val="28"/>
          </w:rPr>
          <w:delText>7</w:delText>
        </w:r>
      </w:del>
    </w:p>
    <w:p w:rsidR="004903D7" w:rsidDel="00131BB9" w:rsidRDefault="004903D7" w:rsidP="007D36A5">
      <w:pPr>
        <w:ind w:left="2410" w:firstLine="0"/>
        <w:rPr>
          <w:del w:id="40" w:author="Trần Vân Anh" w:date="2023-11-13T16:01:00Z"/>
        </w:rPr>
        <w:pPrChange w:id="41" w:author="Trần Vân Anh" w:date="2023-12-16T06:32:00Z">
          <w:pPr>
            <w:ind w:left="2694"/>
          </w:pPr>
        </w:pPrChange>
      </w:pPr>
    </w:p>
    <w:p w:rsidR="004903D7" w:rsidDel="00131BB9" w:rsidRDefault="004903D7" w:rsidP="007D36A5">
      <w:pPr>
        <w:ind w:left="2410" w:firstLine="0"/>
        <w:rPr>
          <w:del w:id="42" w:author="Trần Vân Anh" w:date="2023-11-13T16:01:00Z"/>
        </w:rPr>
        <w:pPrChange w:id="43" w:author="Trần Vân Anh" w:date="2023-12-16T06:32:00Z">
          <w:pPr/>
        </w:pPrChange>
      </w:pPr>
    </w:p>
    <w:p w:rsidR="004903D7" w:rsidDel="0034461B" w:rsidRDefault="004903D7" w:rsidP="007D36A5">
      <w:pPr>
        <w:spacing w:before="0"/>
        <w:ind w:left="2410" w:firstLine="0"/>
        <w:rPr>
          <w:del w:id="44" w:author="Trần Vân Anh" w:date="2023-12-16T06:31:00Z"/>
        </w:rPr>
        <w:pPrChange w:id="45" w:author="Trần Vân Anh" w:date="2023-12-16T06:32:00Z">
          <w:pPr>
            <w:ind w:left="2694"/>
          </w:pPr>
        </w:pPrChange>
      </w:pPr>
    </w:p>
    <w:p w:rsidR="0034461B" w:rsidRPr="004903D7" w:rsidRDefault="0034461B" w:rsidP="007D36A5">
      <w:pPr>
        <w:spacing w:before="0"/>
        <w:ind w:left="2410" w:firstLine="0"/>
        <w:rPr>
          <w:ins w:id="46" w:author="Trần Vân Anh" w:date="2023-12-16T06:31:00Z"/>
          <w:sz w:val="28"/>
          <w:szCs w:val="28"/>
        </w:rPr>
        <w:pPrChange w:id="47" w:author="Trần Vân Anh" w:date="2023-12-16T06:32:00Z">
          <w:pPr>
            <w:spacing w:before="0"/>
            <w:jc w:val="center"/>
          </w:pPr>
        </w:pPrChange>
      </w:pPr>
    </w:p>
    <w:p w:rsidR="004903D7" w:rsidDel="0034461B" w:rsidRDefault="004903D7" w:rsidP="0034461B">
      <w:pPr>
        <w:ind w:left="0" w:firstLine="0"/>
        <w:rPr>
          <w:del w:id="48" w:author="Trần Vân Anh" w:date="2023-12-16T06:31:00Z"/>
        </w:rPr>
        <w:pPrChange w:id="49" w:author="Trần Vân Anh" w:date="2023-12-16T06:31:00Z">
          <w:pPr/>
        </w:pPrChange>
      </w:pPr>
    </w:p>
    <w:p w:rsidR="004903D7" w:rsidDel="00131BB9" w:rsidRDefault="004903D7" w:rsidP="0034461B">
      <w:pPr>
        <w:ind w:left="0" w:firstLine="0"/>
        <w:rPr>
          <w:del w:id="50" w:author="Trần Vân Anh" w:date="2023-11-13T16:01:00Z"/>
        </w:rPr>
        <w:pPrChange w:id="51" w:author="Trần Vân Anh" w:date="2023-12-16T06:31:00Z">
          <w:pPr>
            <w:ind w:left="2694"/>
          </w:pPr>
        </w:pPrChange>
      </w:pPr>
    </w:p>
    <w:p w:rsidR="006249BC" w:rsidRDefault="006249BC">
      <w:pPr>
        <w:ind w:left="0" w:firstLine="0"/>
        <w:pPrChange w:id="52" w:author="Trần Vân Anh" w:date="2023-11-13T16:01:00Z">
          <w:pPr>
            <w:ind w:left="2694"/>
          </w:pPr>
        </w:pPrChange>
      </w:pPr>
    </w:p>
    <w:p w:rsidR="003A43CD" w:rsidRDefault="003A43CD" w:rsidP="00131BB9">
      <w:pPr>
        <w:spacing w:before="0"/>
        <w:jc w:val="center"/>
        <w:rPr>
          <w:ins w:id="53" w:author="Trần Vân Anh" w:date="2023-11-13T16:01:00Z"/>
          <w:sz w:val="28"/>
          <w:szCs w:val="28"/>
        </w:rPr>
      </w:pPr>
    </w:p>
    <w:p w:rsidR="0034461B" w:rsidRDefault="0034461B" w:rsidP="0034461B">
      <w:pPr>
        <w:ind w:left="0" w:firstLine="0"/>
        <w:rPr>
          <w:ins w:id="54" w:author="Trần Vân Anh" w:date="2023-12-16T06:32:00Z"/>
          <w:sz w:val="28"/>
          <w:szCs w:val="28"/>
        </w:rPr>
      </w:pPr>
    </w:p>
    <w:p w:rsidR="004C2FB1" w:rsidRPr="004903D7" w:rsidDel="0034461B" w:rsidRDefault="004C2FB1" w:rsidP="0034461B">
      <w:pPr>
        <w:spacing w:before="0"/>
        <w:jc w:val="center"/>
        <w:rPr>
          <w:del w:id="55" w:author="Trần Vân Anh" w:date="2023-12-16T06:32:00Z"/>
          <w:sz w:val="28"/>
          <w:szCs w:val="28"/>
        </w:rPr>
        <w:pPrChange w:id="56" w:author="Trần Vân Anh" w:date="2023-12-16T06:32:00Z">
          <w:pPr>
            <w:jc w:val="center"/>
          </w:pPr>
        </w:pPrChange>
      </w:pPr>
      <w:del w:id="57" w:author="Trần Vân Anh" w:date="2023-12-16T06:33:00Z">
        <w:r w:rsidRPr="004903D7" w:rsidDel="00805758">
          <w:rPr>
            <w:sz w:val="28"/>
            <w:szCs w:val="28"/>
          </w:rPr>
          <w:delText>Hà Nội 2023</w:delText>
        </w:r>
      </w:del>
    </w:p>
    <w:p w:rsidR="004C2FB1" w:rsidRPr="001F637F" w:rsidDel="0034461B" w:rsidRDefault="00D11627" w:rsidP="0034461B">
      <w:pPr>
        <w:spacing w:before="0"/>
        <w:jc w:val="center"/>
        <w:rPr>
          <w:del w:id="58" w:author="Trần Vân Anh" w:date="2023-12-16T06:31:00Z"/>
        </w:rPr>
        <w:pPrChange w:id="59" w:author="Trần Vân Anh" w:date="2023-12-16T06:32:00Z">
          <w:pPr>
            <w:pStyle w:val="Heading1"/>
          </w:pPr>
        </w:pPrChange>
      </w:pPr>
      <w:bookmarkStart w:id="60" w:name="_Toc150798917"/>
      <w:del w:id="61" w:author="Trần Vân Anh" w:date="2023-12-16T06:31:00Z">
        <w:r w:rsidRPr="001F637F" w:rsidDel="0034461B">
          <w:rPr>
            <w:u w:val="single"/>
            <w:rPrChange w:id="62" w:author="Trần Vân Anh" w:date="2023-11-13T15:30:00Z">
              <w:rPr/>
            </w:rPrChange>
          </w:rPr>
          <w:delText>Câu 1:</w:delText>
        </w:r>
        <w:r w:rsidRPr="001F637F" w:rsidDel="0034461B">
          <w:delText xml:space="preserve"> </w:delText>
        </w:r>
        <w:r w:rsidRPr="00021041" w:rsidDel="0034461B">
          <w:rPr>
            <w:rPrChange w:id="63" w:author="Trần Vân Anh" w:date="2023-11-13T19:57:00Z">
              <w:rPr/>
            </w:rPrChange>
          </w:rPr>
          <w:delText>Những thành phần chính mà một nghiên cứu khoa học cần có? Ứng dụng kiến thức này để phân tích các thành phần trong một công trình nghiên cứu khoa học trong ngành học của bạn?</w:delText>
        </w:r>
        <w:bookmarkEnd w:id="60"/>
      </w:del>
    </w:p>
    <w:p w:rsidR="0088731C" w:rsidRPr="0088731C" w:rsidDel="0034461B" w:rsidRDefault="00CB45CB" w:rsidP="0034461B">
      <w:pPr>
        <w:jc w:val="center"/>
        <w:rPr>
          <w:del w:id="64" w:author="Trần Vân Anh" w:date="2023-12-16T06:31:00Z"/>
        </w:rPr>
        <w:pPrChange w:id="65" w:author="Trần Vân Anh" w:date="2023-12-16T06:32:00Z">
          <w:pPr>
            <w:pStyle w:val="Heading2"/>
          </w:pPr>
        </w:pPrChange>
      </w:pPr>
      <w:del w:id="66" w:author="Trần Vân Anh" w:date="2023-11-13T15:20:00Z">
        <w:r w:rsidDel="0088731C">
          <w:delText xml:space="preserve">1.1. </w:delText>
        </w:r>
      </w:del>
      <w:bookmarkStart w:id="67" w:name="_Toc150798918"/>
      <w:del w:id="68" w:author="Trần Vân Anh" w:date="2023-12-16T06:31:00Z">
        <w:r w:rsidR="00AC52CF" w:rsidRPr="005C0D8C" w:rsidDel="0034461B">
          <w:delText>Những thành phần chính mà một nghiên cứu khoa học cần có</w:delText>
        </w:r>
        <w:bookmarkEnd w:id="67"/>
        <w:r w:rsidR="00AC52CF" w:rsidRPr="005C0D8C" w:rsidDel="0034461B">
          <w:delText xml:space="preserve"> </w:delText>
        </w:r>
      </w:del>
    </w:p>
    <w:p w:rsidR="0088731C" w:rsidDel="00574678" w:rsidRDefault="005C0D8C" w:rsidP="0034461B">
      <w:pPr>
        <w:jc w:val="center"/>
        <w:rPr>
          <w:del w:id="69" w:author="Trần Vân Anh" w:date="2023-11-13T15:21:00Z"/>
        </w:rPr>
        <w:pPrChange w:id="70" w:author="Trần Vân Anh" w:date="2023-12-16T06:32:00Z">
          <w:pPr>
            <w:pStyle w:val="ListParagraph"/>
            <w:numPr>
              <w:numId w:val="2"/>
            </w:numPr>
            <w:ind w:left="284" w:hanging="283"/>
          </w:pPr>
        </w:pPrChange>
      </w:pPr>
      <w:del w:id="71" w:author="Trần Vân Anh" w:date="2023-11-13T15:21:00Z">
        <w:r w:rsidRPr="005C0D8C" w:rsidDel="0088731C">
          <w:delText xml:space="preserve">Phần </w:delText>
        </w:r>
        <w:r w:rsidR="0017758F" w:rsidDel="0088731C">
          <w:delText>M</w:delText>
        </w:r>
        <w:r w:rsidRPr="005C0D8C" w:rsidDel="0088731C">
          <w:delText>ở đầu</w:delText>
        </w:r>
      </w:del>
    </w:p>
    <w:p w:rsidR="006973B2" w:rsidDel="002D0EB4" w:rsidRDefault="006973B2" w:rsidP="0034461B">
      <w:pPr>
        <w:jc w:val="center"/>
        <w:rPr>
          <w:del w:id="72" w:author="Trần Vân Anh" w:date="2023-11-13T13:51:00Z"/>
        </w:rPr>
        <w:pPrChange w:id="73" w:author="Trần Vân Anh" w:date="2023-12-16T06:32:00Z">
          <w:pPr>
            <w:pStyle w:val="ListParagraph"/>
            <w:numPr>
              <w:ilvl w:val="1"/>
              <w:numId w:val="2"/>
            </w:numPr>
            <w:ind w:left="567" w:hanging="283"/>
          </w:pPr>
        </w:pPrChange>
      </w:pPr>
      <w:del w:id="74" w:author="Trần Vân Anh" w:date="2023-11-13T15:16:00Z">
        <w:r w:rsidDel="00882FE6">
          <w:delText>Lý do chọn đề tài</w:delText>
        </w:r>
      </w:del>
    </w:p>
    <w:p w:rsidR="006973B2" w:rsidDel="00574678" w:rsidRDefault="006973B2" w:rsidP="0034461B">
      <w:pPr>
        <w:jc w:val="center"/>
        <w:rPr>
          <w:del w:id="75" w:author="Trần Vân Anh" w:date="2023-11-13T15:21:00Z"/>
        </w:rPr>
        <w:pPrChange w:id="76" w:author="Trần Vân Anh" w:date="2023-12-16T06:32:00Z">
          <w:pPr>
            <w:pStyle w:val="ListParagraph"/>
            <w:numPr>
              <w:ilvl w:val="1"/>
              <w:numId w:val="2"/>
            </w:numPr>
            <w:ind w:left="567" w:hanging="283"/>
          </w:pPr>
        </w:pPrChange>
      </w:pPr>
      <w:del w:id="77" w:author="Trần Vân Anh" w:date="2023-11-13T15:21:00Z">
        <w:r w:rsidDel="00574678">
          <w:delText xml:space="preserve">Mục tiêu </w:delText>
        </w:r>
      </w:del>
      <w:del w:id="78" w:author="Trần Vân Anh" w:date="2023-11-13T13:51:00Z">
        <w:r w:rsidDel="002D0EB4">
          <w:delText xml:space="preserve">và </w:delText>
        </w:r>
      </w:del>
    </w:p>
    <w:p w:rsidR="006973B2" w:rsidDel="00574678" w:rsidRDefault="006973B2" w:rsidP="0034461B">
      <w:pPr>
        <w:jc w:val="center"/>
        <w:rPr>
          <w:del w:id="79" w:author="Trần Vân Anh" w:date="2023-11-13T15:21:00Z"/>
        </w:rPr>
        <w:pPrChange w:id="80" w:author="Trần Vân Anh" w:date="2023-12-16T06:32:00Z">
          <w:pPr>
            <w:pStyle w:val="ListParagraph"/>
            <w:numPr>
              <w:ilvl w:val="1"/>
              <w:numId w:val="2"/>
            </w:numPr>
            <w:ind w:left="567" w:hanging="283"/>
          </w:pPr>
        </w:pPrChange>
      </w:pPr>
      <w:del w:id="81" w:author="Trần Vân Anh" w:date="2023-11-13T15:21:00Z">
        <w:r w:rsidDel="00574678">
          <w:delText>Câu hỏi và giả thuyết nghiên cứu</w:delText>
        </w:r>
      </w:del>
    </w:p>
    <w:p w:rsidR="006973B2" w:rsidDel="00574678" w:rsidRDefault="006973B2" w:rsidP="0034461B">
      <w:pPr>
        <w:jc w:val="center"/>
        <w:rPr>
          <w:del w:id="82" w:author="Trần Vân Anh" w:date="2023-11-13T15:21:00Z"/>
        </w:rPr>
        <w:pPrChange w:id="83" w:author="Trần Vân Anh" w:date="2023-12-16T06:32:00Z">
          <w:pPr>
            <w:pStyle w:val="ListParagraph"/>
            <w:numPr>
              <w:ilvl w:val="1"/>
              <w:numId w:val="2"/>
            </w:numPr>
            <w:ind w:left="567" w:hanging="283"/>
          </w:pPr>
        </w:pPrChange>
      </w:pPr>
      <w:del w:id="84" w:author="Trần Vân Anh" w:date="2023-11-13T15:21:00Z">
        <w:r w:rsidDel="00574678">
          <w:delText>Đối tượng và phạm vi nghiên cứu</w:delText>
        </w:r>
      </w:del>
    </w:p>
    <w:p w:rsidR="006973B2" w:rsidDel="00574678" w:rsidRDefault="00F557EF" w:rsidP="0034461B">
      <w:pPr>
        <w:jc w:val="center"/>
        <w:rPr>
          <w:del w:id="85" w:author="Trần Vân Anh" w:date="2023-11-13T15:21:00Z"/>
        </w:rPr>
        <w:pPrChange w:id="86" w:author="Trần Vân Anh" w:date="2023-12-16T06:32:00Z">
          <w:pPr>
            <w:pStyle w:val="ListParagraph"/>
            <w:numPr>
              <w:ilvl w:val="1"/>
              <w:numId w:val="2"/>
            </w:numPr>
            <w:ind w:left="567" w:hanging="283"/>
          </w:pPr>
        </w:pPrChange>
      </w:pPr>
      <w:del w:id="87" w:author="Trần Vân Anh" w:date="2023-11-13T15:21:00Z">
        <w:r w:rsidDel="00574678">
          <w:delText>Phương pháp nghiên cứu</w:delText>
        </w:r>
      </w:del>
    </w:p>
    <w:p w:rsidR="00F557EF" w:rsidDel="00574678" w:rsidRDefault="00F557EF" w:rsidP="0034461B">
      <w:pPr>
        <w:jc w:val="center"/>
        <w:rPr>
          <w:del w:id="88" w:author="Trần Vân Anh" w:date="2023-11-13T15:21:00Z"/>
        </w:rPr>
        <w:pPrChange w:id="89" w:author="Trần Vân Anh" w:date="2023-12-16T06:32:00Z">
          <w:pPr>
            <w:pStyle w:val="ListParagraph"/>
            <w:numPr>
              <w:ilvl w:val="1"/>
              <w:numId w:val="2"/>
            </w:numPr>
            <w:ind w:left="567" w:hanging="283"/>
          </w:pPr>
        </w:pPrChange>
      </w:pPr>
      <w:del w:id="90" w:author="Trần Vân Anh" w:date="2023-11-13T15:21:00Z">
        <w:r w:rsidDel="00574678">
          <w:delText>Lịch sử nghiên cứu</w:delText>
        </w:r>
      </w:del>
    </w:p>
    <w:p w:rsidR="00F557EF" w:rsidDel="00574678" w:rsidRDefault="00F557EF" w:rsidP="0034461B">
      <w:pPr>
        <w:jc w:val="center"/>
        <w:rPr>
          <w:del w:id="91" w:author="Trần Vân Anh" w:date="2023-11-13T15:21:00Z"/>
        </w:rPr>
        <w:pPrChange w:id="92" w:author="Trần Vân Anh" w:date="2023-12-16T06:32:00Z">
          <w:pPr>
            <w:pStyle w:val="ListParagraph"/>
            <w:numPr>
              <w:ilvl w:val="1"/>
              <w:numId w:val="2"/>
            </w:numPr>
            <w:ind w:left="567" w:hanging="283"/>
          </w:pPr>
        </w:pPrChange>
      </w:pPr>
      <w:del w:id="93" w:author="Trần Vân Anh" w:date="2023-11-13T15:21:00Z">
        <w:r w:rsidDel="00574678">
          <w:delText>Tính mới của đề tài</w:delText>
        </w:r>
      </w:del>
    </w:p>
    <w:p w:rsidR="00F557EF" w:rsidDel="00574678" w:rsidRDefault="00F557EF" w:rsidP="0034461B">
      <w:pPr>
        <w:jc w:val="center"/>
        <w:rPr>
          <w:del w:id="94" w:author="Trần Vân Anh" w:date="2023-11-13T15:21:00Z"/>
        </w:rPr>
        <w:pPrChange w:id="95" w:author="Trần Vân Anh" w:date="2023-12-16T06:32:00Z">
          <w:pPr>
            <w:pStyle w:val="ListParagraph"/>
            <w:numPr>
              <w:ilvl w:val="1"/>
              <w:numId w:val="2"/>
            </w:numPr>
            <w:ind w:left="567" w:hanging="283"/>
          </w:pPr>
        </w:pPrChange>
      </w:pPr>
      <w:del w:id="96" w:author="Trần Vân Anh" w:date="2023-11-13T15:21:00Z">
        <w:r w:rsidDel="00574678">
          <w:delText>Ý nghĩa lý luận và thực tiễn</w:delText>
        </w:r>
      </w:del>
    </w:p>
    <w:p w:rsidR="00F557EF" w:rsidDel="00574678" w:rsidRDefault="004A45B2" w:rsidP="0034461B">
      <w:pPr>
        <w:jc w:val="center"/>
        <w:rPr>
          <w:del w:id="97" w:author="Trần Vân Anh" w:date="2023-11-13T15:21:00Z"/>
        </w:rPr>
        <w:pPrChange w:id="98" w:author="Trần Vân Anh" w:date="2023-12-16T06:32:00Z">
          <w:pPr>
            <w:pStyle w:val="ListParagraph"/>
            <w:numPr>
              <w:numId w:val="2"/>
            </w:numPr>
            <w:ind w:left="284" w:hanging="283"/>
          </w:pPr>
        </w:pPrChange>
      </w:pPr>
      <w:del w:id="99" w:author="Trần Vân Anh" w:date="2023-11-13T15:21:00Z">
        <w:r w:rsidDel="00574678">
          <w:delText>Chương 1:</w:delText>
        </w:r>
        <w:r w:rsidR="00AC4106" w:rsidDel="00574678">
          <w:delText xml:space="preserve"> Cơ sở lý luận nghiên cứu của đề tài</w:delText>
        </w:r>
      </w:del>
    </w:p>
    <w:p w:rsidR="004A45B2" w:rsidDel="00574678" w:rsidRDefault="004A45B2" w:rsidP="0034461B">
      <w:pPr>
        <w:jc w:val="center"/>
        <w:rPr>
          <w:del w:id="100" w:author="Trần Vân Anh" w:date="2023-11-13T15:21:00Z"/>
        </w:rPr>
        <w:pPrChange w:id="101" w:author="Trần Vân Anh" w:date="2023-12-16T06:32:00Z">
          <w:pPr>
            <w:pStyle w:val="ListParagraph"/>
            <w:numPr>
              <w:numId w:val="2"/>
            </w:numPr>
            <w:ind w:left="284" w:hanging="283"/>
          </w:pPr>
        </w:pPrChange>
      </w:pPr>
      <w:del w:id="102" w:author="Trần Vân Anh" w:date="2023-11-13T15:21:00Z">
        <w:r w:rsidDel="00574678">
          <w:delText>Chương 2:</w:delText>
        </w:r>
        <w:r w:rsidR="00AC4106" w:rsidDel="00574678">
          <w:delText xml:space="preserve"> Cơ sở thực tiễn nghiên cứu của đề tài</w:delText>
        </w:r>
      </w:del>
    </w:p>
    <w:p w:rsidR="004A45B2" w:rsidDel="00574678" w:rsidRDefault="004A45B2" w:rsidP="0034461B">
      <w:pPr>
        <w:jc w:val="center"/>
        <w:rPr>
          <w:del w:id="103" w:author="Trần Vân Anh" w:date="2023-11-13T15:21:00Z"/>
        </w:rPr>
        <w:pPrChange w:id="104" w:author="Trần Vân Anh" w:date="2023-12-16T06:32:00Z">
          <w:pPr>
            <w:pStyle w:val="ListParagraph"/>
            <w:numPr>
              <w:numId w:val="2"/>
            </w:numPr>
            <w:ind w:left="284" w:hanging="283"/>
          </w:pPr>
        </w:pPrChange>
      </w:pPr>
      <w:del w:id="105" w:author="Trần Vân Anh" w:date="2023-11-13T15:21:00Z">
        <w:r w:rsidDel="00574678">
          <w:delText>Chương 3: Đánh giá và kết luận</w:delText>
        </w:r>
      </w:del>
    </w:p>
    <w:p w:rsidR="0017758F" w:rsidDel="00574678" w:rsidRDefault="005C0D8C" w:rsidP="0034461B">
      <w:pPr>
        <w:jc w:val="center"/>
        <w:rPr>
          <w:del w:id="106" w:author="Trần Vân Anh" w:date="2023-11-13T15:21:00Z"/>
        </w:rPr>
        <w:pPrChange w:id="107" w:author="Trần Vân Anh" w:date="2023-12-16T06:32:00Z">
          <w:pPr>
            <w:pStyle w:val="ListParagraph"/>
            <w:numPr>
              <w:numId w:val="2"/>
            </w:numPr>
            <w:ind w:left="284" w:hanging="283"/>
          </w:pPr>
        </w:pPrChange>
      </w:pPr>
      <w:del w:id="108" w:author="Trần Vân Anh" w:date="2023-11-13T15:21:00Z">
        <w:r w:rsidRPr="005C0D8C" w:rsidDel="00574678">
          <w:delText>Phần</w:delText>
        </w:r>
        <w:r w:rsidR="0017758F" w:rsidDel="00574678">
          <w:delText xml:space="preserve"> Kết luận</w:delText>
        </w:r>
        <w:r w:rsidR="0017758F" w:rsidDel="0088731C">
          <w:delText>: Tài liệu tham khảo và phục lục</w:delText>
        </w:r>
      </w:del>
    </w:p>
    <w:p w:rsidR="005D6E23" w:rsidDel="00450076" w:rsidRDefault="005D6E23" w:rsidP="0034461B">
      <w:pPr>
        <w:jc w:val="center"/>
        <w:rPr>
          <w:del w:id="109" w:author="Trần Vân Anh" w:date="2023-11-13T19:59:00Z"/>
        </w:rPr>
        <w:pPrChange w:id="110" w:author="Trần Vân Anh" w:date="2023-12-16T06:32:00Z">
          <w:pPr>
            <w:pStyle w:val="Heading2"/>
          </w:pPr>
        </w:pPrChange>
      </w:pPr>
      <w:del w:id="111" w:author="Trần Vân Anh" w:date="2023-11-13T19:59:00Z">
        <w:r w:rsidDel="00450076">
          <w:delText>1.2. M</w:delText>
        </w:r>
        <w:r w:rsidRPr="005C0D8C" w:rsidDel="00450076">
          <w:delText xml:space="preserve">ột công trình nghiên cứu khoa học ngành </w:delText>
        </w:r>
        <w:r w:rsidDel="00450076">
          <w:delText>CNTT</w:delText>
        </w:r>
      </w:del>
    </w:p>
    <w:p w:rsidR="005D6E23" w:rsidRPr="00822656" w:rsidDel="00450076" w:rsidRDefault="005D6E23" w:rsidP="0034461B">
      <w:pPr>
        <w:jc w:val="center"/>
        <w:rPr>
          <w:del w:id="112" w:author="Trần Vân Anh" w:date="2023-11-13T19:59:00Z"/>
        </w:rPr>
        <w:pPrChange w:id="113" w:author="Trần Vân Anh" w:date="2023-12-16T06:32:00Z">
          <w:pPr>
            <w:pStyle w:val="ListParagraph"/>
            <w:numPr>
              <w:numId w:val="5"/>
            </w:numPr>
            <w:ind w:left="284"/>
          </w:pPr>
        </w:pPrChange>
      </w:pPr>
      <w:del w:id="114" w:author="Trần Vân Anh" w:date="2023-11-13T19:59:00Z">
        <w:r w:rsidDel="00450076">
          <w:delText>Thông tin công trình nghiên cứu khoa học</w:delText>
        </w:r>
      </w:del>
    </w:p>
    <w:p w:rsidR="005D6E23" w:rsidDel="00450076" w:rsidRDefault="005D6E23" w:rsidP="0034461B">
      <w:pPr>
        <w:jc w:val="center"/>
        <w:rPr>
          <w:del w:id="115" w:author="Trần Vân Anh" w:date="2023-11-13T19:59:00Z"/>
          <w:bCs/>
        </w:rPr>
        <w:pPrChange w:id="116" w:author="Trần Vân Anh" w:date="2023-12-16T06:32:00Z">
          <w:pPr>
            <w:pStyle w:val="ListParagraph"/>
            <w:numPr>
              <w:numId w:val="4"/>
            </w:numPr>
            <w:ind w:left="567" w:hanging="360"/>
          </w:pPr>
        </w:pPrChange>
      </w:pPr>
      <w:del w:id="117" w:author="Trần Vân Anh" w:date="2023-11-13T19:59:00Z">
        <w:r w:rsidDel="00450076">
          <w:delText xml:space="preserve">Tên bài báo: </w:delText>
        </w:r>
        <w:r w:rsidRPr="00A67D79" w:rsidDel="00450076">
          <w:rPr>
            <w:bCs/>
          </w:rPr>
          <w:delText>Hệ gợi ý mua sắm dựa theo phiên làm việc với mô hình mạng học sâu đồ thị</w:delText>
        </w:r>
        <w:r w:rsidDel="00450076">
          <w:rPr>
            <w:bCs/>
          </w:rPr>
          <w:delText>. (</w:delText>
        </w:r>
        <w:r w:rsidRPr="00FE766A" w:rsidDel="00450076">
          <w:rPr>
            <w:bCs/>
          </w:rPr>
          <w:delText>Session-based Recommendation using Graph Neural Network</w:delText>
        </w:r>
        <w:r w:rsidDel="00450076">
          <w:rPr>
            <w:bCs/>
          </w:rPr>
          <w:delText>)</w:delText>
        </w:r>
      </w:del>
    </w:p>
    <w:p w:rsidR="005D6E23" w:rsidDel="00450076" w:rsidRDefault="005D6E23" w:rsidP="0034461B">
      <w:pPr>
        <w:jc w:val="center"/>
        <w:rPr>
          <w:del w:id="118" w:author="Trần Vân Anh" w:date="2023-11-13T19:59:00Z"/>
          <w:bCs/>
        </w:rPr>
        <w:pPrChange w:id="119" w:author="Trần Vân Anh" w:date="2023-12-16T06:32:00Z">
          <w:pPr>
            <w:pStyle w:val="ListParagraph"/>
            <w:numPr>
              <w:numId w:val="4"/>
            </w:numPr>
            <w:ind w:left="567" w:hanging="360"/>
          </w:pPr>
        </w:pPrChange>
      </w:pPr>
      <w:del w:id="120" w:author="Trần Vân Anh" w:date="2023-11-13T19:59:00Z">
        <w:r w:rsidRPr="00822656" w:rsidDel="00450076">
          <w:rPr>
            <w:bCs/>
          </w:rPr>
          <w:delText>Tác giả: Nguyễn Tuấn Khang, Nguyễn Tú Anh, Mai Thúy Nga, Nguyễn Hải An, Nguyễn Việt Anh</w:delText>
        </w:r>
      </w:del>
    </w:p>
    <w:p w:rsidR="005D6E23" w:rsidDel="00450076" w:rsidRDefault="005D6E23" w:rsidP="0034461B">
      <w:pPr>
        <w:jc w:val="center"/>
        <w:rPr>
          <w:del w:id="121" w:author="Trần Vân Anh" w:date="2023-11-13T19:59:00Z"/>
          <w:bCs/>
        </w:rPr>
        <w:pPrChange w:id="122" w:author="Trần Vân Anh" w:date="2023-12-16T06:32:00Z">
          <w:pPr>
            <w:pStyle w:val="ListParagraph"/>
            <w:numPr>
              <w:numId w:val="4"/>
            </w:numPr>
            <w:ind w:left="567" w:hanging="360"/>
          </w:pPr>
        </w:pPrChange>
      </w:pPr>
      <w:del w:id="123" w:author="Trần Vân Anh" w:date="2023-11-13T19:59:00Z">
        <w:r w:rsidRPr="00822656" w:rsidDel="00450076">
          <w:rPr>
            <w:bCs/>
          </w:rPr>
          <w:delText xml:space="preserve">Tên tạp chí khoa học: Tạp chí Thông tin và Truyền thông: Chuyên san Các công trình nghiên cứu, phát triển và ứng dụng CNTT và truyền thông / Bộ Thông tin và Truyền thông, Tập 2022, Số 2, </w:delText>
        </w:r>
        <w:r w:rsidDel="00450076">
          <w:rPr>
            <w:bCs/>
          </w:rPr>
          <w:delText>T</w:delText>
        </w:r>
        <w:r w:rsidRPr="00822656" w:rsidDel="00450076">
          <w:rPr>
            <w:bCs/>
          </w:rPr>
          <w:delText xml:space="preserve">háng 12, </w:delText>
        </w:r>
        <w:r w:rsidDel="00450076">
          <w:rPr>
            <w:bCs/>
          </w:rPr>
          <w:delText>T</w:delText>
        </w:r>
        <w:r w:rsidRPr="00822656" w:rsidDel="00450076">
          <w:rPr>
            <w:bCs/>
          </w:rPr>
          <w:delText>rang 73-82</w:delText>
        </w:r>
      </w:del>
    </w:p>
    <w:p w:rsidR="005D6E23" w:rsidRPr="00822656" w:rsidDel="00450076" w:rsidRDefault="005D6E23" w:rsidP="0034461B">
      <w:pPr>
        <w:jc w:val="center"/>
        <w:rPr>
          <w:del w:id="124" w:author="Trần Vân Anh" w:date="2023-11-13T19:59:00Z"/>
          <w:bCs/>
        </w:rPr>
        <w:pPrChange w:id="125" w:author="Trần Vân Anh" w:date="2023-12-16T06:32:00Z">
          <w:pPr>
            <w:pStyle w:val="ListParagraph"/>
            <w:numPr>
              <w:numId w:val="4"/>
            </w:numPr>
            <w:ind w:left="567" w:hanging="360"/>
          </w:pPr>
        </w:pPrChange>
      </w:pPr>
      <w:del w:id="126" w:author="Trần Vân Anh" w:date="2023-11-13T19:59:00Z">
        <w:r w:rsidDel="00450076">
          <w:delText xml:space="preserve">Link bài báo: </w:delText>
        </w:r>
        <w:r w:rsidDel="00450076">
          <w:fldChar w:fldCharType="begin"/>
        </w:r>
        <w:r w:rsidDel="00450076">
          <w:delInstrText xml:space="preserve"> HYPERLINK "</w:delInstrText>
        </w:r>
        <w:r w:rsidRPr="009F2116" w:rsidDel="00450076">
          <w:delInstrText>https://doi.org/10.32913/mic-ict-research-vn.v2022.n2.1135</w:delInstrText>
        </w:r>
        <w:r w:rsidDel="00450076">
          <w:delInstrText xml:space="preserve">" </w:delInstrText>
        </w:r>
        <w:r w:rsidDel="00450076">
          <w:fldChar w:fldCharType="separate"/>
        </w:r>
        <w:r w:rsidRPr="0006793C" w:rsidDel="00450076">
          <w:rPr>
            <w:rStyle w:val="Hyperlink"/>
          </w:rPr>
          <w:delText>https://doi.org/10.32913/mic-ict-research-vn.v2022.n2.1135</w:delText>
        </w:r>
        <w:r w:rsidDel="00450076">
          <w:fldChar w:fldCharType="end"/>
        </w:r>
      </w:del>
    </w:p>
    <w:p w:rsidR="00450076" w:rsidRPr="00450076" w:rsidDel="0034461B" w:rsidRDefault="00EB5059" w:rsidP="0034461B">
      <w:pPr>
        <w:jc w:val="center"/>
        <w:rPr>
          <w:del w:id="127" w:author="Trần Vân Anh" w:date="2023-12-16T06:31:00Z"/>
        </w:rPr>
        <w:pPrChange w:id="128" w:author="Trần Vân Anh" w:date="2023-12-16T06:32:00Z">
          <w:pPr>
            <w:pStyle w:val="Heading2"/>
          </w:pPr>
        </w:pPrChange>
      </w:pPr>
      <w:bookmarkStart w:id="129" w:name="_Toc150798919"/>
      <w:del w:id="130" w:author="Trần Vân Anh" w:date="2023-12-16T06:31:00Z">
        <w:r w:rsidDel="0034461B">
          <w:delText>1.</w:delText>
        </w:r>
      </w:del>
      <w:del w:id="131" w:author="Trần Vân Anh" w:date="2023-11-13T19:58:00Z">
        <w:r w:rsidR="005D6E23" w:rsidDel="00450076">
          <w:delText>3</w:delText>
        </w:r>
      </w:del>
      <w:del w:id="132" w:author="Trần Vân Anh" w:date="2023-12-16T06:31:00Z">
        <w:r w:rsidDel="0034461B">
          <w:delText xml:space="preserve">. </w:delText>
        </w:r>
        <w:r w:rsidR="006A6E2F" w:rsidRPr="005C0D8C" w:rsidDel="0034461B">
          <w:delText xml:space="preserve">Phân tích thành phần của </w:delText>
        </w:r>
        <w:r w:rsidR="005D6E23" w:rsidDel="0034461B">
          <w:delText>công trình nghiên cứu khoa học</w:delText>
        </w:r>
        <w:bookmarkEnd w:id="129"/>
      </w:del>
    </w:p>
    <w:p w:rsidR="005D6E23" w:rsidDel="0034461B" w:rsidRDefault="005D6E23" w:rsidP="0034461B">
      <w:pPr>
        <w:jc w:val="center"/>
        <w:rPr>
          <w:del w:id="133" w:author="Trần Vân Anh" w:date="2023-12-16T06:31:00Z"/>
        </w:rPr>
        <w:pPrChange w:id="134" w:author="Trần Vân Anh" w:date="2023-12-16T06:32:00Z">
          <w:pPr>
            <w:pStyle w:val="ListParagraph"/>
            <w:numPr>
              <w:numId w:val="2"/>
            </w:numPr>
            <w:ind w:left="284" w:hanging="283"/>
          </w:pPr>
        </w:pPrChange>
      </w:pPr>
      <w:del w:id="135" w:author="Trần Vân Anh" w:date="2023-12-16T06:31:00Z">
        <w:r w:rsidRPr="005C0D8C" w:rsidDel="0034461B">
          <w:delText xml:space="preserve">Phần </w:delText>
        </w:r>
        <w:r w:rsidDel="0034461B">
          <w:delText>M</w:delText>
        </w:r>
        <w:r w:rsidRPr="005C0D8C" w:rsidDel="0034461B">
          <w:delText>ở đầu</w:delText>
        </w:r>
      </w:del>
    </w:p>
    <w:p w:rsidR="00876CD6" w:rsidRPr="00DD3CD3" w:rsidDel="0034461B" w:rsidRDefault="005D6E23" w:rsidP="0034461B">
      <w:pPr>
        <w:jc w:val="center"/>
        <w:rPr>
          <w:del w:id="136" w:author="Trần Vân Anh" w:date="2023-12-16T06:31:00Z"/>
        </w:rPr>
        <w:pPrChange w:id="137" w:author="Trần Vân Anh" w:date="2023-12-16T06:32:00Z">
          <w:pPr>
            <w:pStyle w:val="ListParagraph"/>
            <w:numPr>
              <w:ilvl w:val="1"/>
              <w:numId w:val="2"/>
            </w:numPr>
            <w:ind w:left="567" w:hanging="283"/>
          </w:pPr>
        </w:pPrChange>
      </w:pPr>
      <w:del w:id="138" w:author="Trần Vân Anh" w:date="2023-11-13T15:16:00Z">
        <w:r w:rsidDel="00882FE6">
          <w:delText>Lý do chọn đề tài</w:delText>
        </w:r>
      </w:del>
      <w:del w:id="139" w:author="Trần Vân Anh" w:date="2023-11-13T13:50:00Z">
        <w:r w:rsidR="008871A4" w:rsidDel="002307B0">
          <w:delText>: Tính cấp thiết của đề tài (vấn đề thực tiễn, vấn đề nghiên cứu)</w:delText>
        </w:r>
      </w:del>
    </w:p>
    <w:p w:rsidR="005D6E23" w:rsidDel="0034461B" w:rsidRDefault="005D6E23" w:rsidP="0034461B">
      <w:pPr>
        <w:jc w:val="center"/>
        <w:rPr>
          <w:del w:id="140" w:author="Trần Vân Anh" w:date="2023-12-16T06:31:00Z"/>
        </w:rPr>
        <w:pPrChange w:id="141" w:author="Trần Vân Anh" w:date="2023-12-16T06:32:00Z">
          <w:pPr>
            <w:pStyle w:val="ListParagraph"/>
            <w:numPr>
              <w:ilvl w:val="1"/>
              <w:numId w:val="2"/>
            </w:numPr>
            <w:ind w:left="567" w:hanging="283"/>
          </w:pPr>
        </w:pPrChange>
      </w:pPr>
      <w:del w:id="142" w:author="Trần Vân Anh" w:date="2023-12-16T06:31:00Z">
        <w:r w:rsidDel="0034461B">
          <w:delText xml:space="preserve">Mục tiêu </w:delText>
        </w:r>
        <w:r w:rsidR="00A4048E" w:rsidDel="0034461B">
          <w:delText>nghiên cứu</w:delText>
        </w:r>
      </w:del>
    </w:p>
    <w:p w:rsidR="006A50EA" w:rsidDel="0034461B" w:rsidRDefault="005D6E23" w:rsidP="0034461B">
      <w:pPr>
        <w:jc w:val="center"/>
        <w:rPr>
          <w:del w:id="143" w:author="Trần Vân Anh" w:date="2023-12-16T06:31:00Z"/>
        </w:rPr>
        <w:pPrChange w:id="144" w:author="Trần Vân Anh" w:date="2023-12-16T06:32:00Z">
          <w:pPr>
            <w:pStyle w:val="ListParagraph"/>
            <w:numPr>
              <w:ilvl w:val="1"/>
              <w:numId w:val="2"/>
            </w:numPr>
            <w:ind w:left="567" w:hanging="283"/>
          </w:pPr>
        </w:pPrChange>
      </w:pPr>
      <w:del w:id="145" w:author="Trần Vân Anh" w:date="2023-12-16T06:31:00Z">
        <w:r w:rsidDel="0034461B">
          <w:delText>Câu hỏi và giả thuyết nghiên cứu</w:delText>
        </w:r>
      </w:del>
    </w:p>
    <w:p w:rsidR="003A5BE4" w:rsidDel="0034461B" w:rsidRDefault="005D6E23" w:rsidP="0034461B">
      <w:pPr>
        <w:jc w:val="center"/>
        <w:rPr>
          <w:del w:id="146" w:author="Trần Vân Anh" w:date="2023-12-16T06:31:00Z"/>
        </w:rPr>
        <w:pPrChange w:id="147" w:author="Trần Vân Anh" w:date="2023-12-16T06:32:00Z">
          <w:pPr>
            <w:pStyle w:val="ListParagraph"/>
            <w:numPr>
              <w:ilvl w:val="1"/>
              <w:numId w:val="2"/>
            </w:numPr>
            <w:ind w:left="567" w:hanging="283"/>
          </w:pPr>
        </w:pPrChange>
      </w:pPr>
      <w:del w:id="148" w:author="Trần Vân Anh" w:date="2023-12-16T06:31:00Z">
        <w:r w:rsidDel="0034461B">
          <w:delText>Đối tượng và phạm vi nghiên cứu</w:delText>
        </w:r>
      </w:del>
    </w:p>
    <w:p w:rsidR="005D6E23" w:rsidDel="00ED0747" w:rsidRDefault="005D6E23" w:rsidP="0034461B">
      <w:pPr>
        <w:jc w:val="center"/>
        <w:rPr>
          <w:del w:id="149" w:author="Trần Vân Anh" w:date="2023-11-13T16:17:00Z"/>
        </w:rPr>
        <w:pPrChange w:id="150" w:author="Trần Vân Anh" w:date="2023-12-16T06:32:00Z">
          <w:pPr>
            <w:pStyle w:val="ListParagraph"/>
            <w:numPr>
              <w:ilvl w:val="1"/>
              <w:numId w:val="2"/>
            </w:numPr>
            <w:ind w:left="567" w:hanging="283"/>
          </w:pPr>
        </w:pPrChange>
      </w:pPr>
      <w:del w:id="151" w:author="Trần Vân Anh" w:date="2023-12-16T06:31:00Z">
        <w:r w:rsidDel="0034461B">
          <w:delText>Phương pháp nghiên cứu</w:delText>
        </w:r>
      </w:del>
    </w:p>
    <w:p w:rsidR="00FC0431" w:rsidDel="0034461B" w:rsidRDefault="005D6E23" w:rsidP="0034461B">
      <w:pPr>
        <w:jc w:val="center"/>
        <w:rPr>
          <w:del w:id="152" w:author="Trần Vân Anh" w:date="2023-12-16T06:31:00Z"/>
        </w:rPr>
        <w:pPrChange w:id="153" w:author="Trần Vân Anh" w:date="2023-12-16T06:32:00Z">
          <w:pPr>
            <w:pStyle w:val="ListParagraph"/>
            <w:numPr>
              <w:ilvl w:val="1"/>
              <w:numId w:val="2"/>
            </w:numPr>
            <w:ind w:left="567" w:hanging="283"/>
          </w:pPr>
        </w:pPrChange>
      </w:pPr>
      <w:del w:id="154" w:author="Trần Vân Anh" w:date="2023-12-16T06:31:00Z">
        <w:r w:rsidDel="0034461B">
          <w:delText>Lịch sử nghiên cứu</w:delText>
        </w:r>
      </w:del>
    </w:p>
    <w:p w:rsidR="006872D9" w:rsidDel="00C3534A" w:rsidRDefault="005D6E23" w:rsidP="0034461B">
      <w:pPr>
        <w:jc w:val="center"/>
        <w:rPr>
          <w:del w:id="155" w:author="Trần Vân Anh" w:date="2023-11-13T15:43:00Z"/>
        </w:rPr>
        <w:pPrChange w:id="156" w:author="Trần Vân Anh" w:date="2023-12-16T06:32:00Z">
          <w:pPr>
            <w:pStyle w:val="ListParagraph"/>
            <w:numPr>
              <w:ilvl w:val="1"/>
              <w:numId w:val="2"/>
            </w:numPr>
            <w:ind w:left="567" w:hanging="283"/>
          </w:pPr>
        </w:pPrChange>
      </w:pPr>
      <w:del w:id="157" w:author="Trần Vân Anh" w:date="2023-12-16T06:31:00Z">
        <w:r w:rsidDel="0034461B">
          <w:delText>Tính mới của đề tài</w:delText>
        </w:r>
      </w:del>
    </w:p>
    <w:p w:rsidR="009F0B24" w:rsidDel="0034461B" w:rsidRDefault="005D6E23" w:rsidP="0034461B">
      <w:pPr>
        <w:jc w:val="center"/>
        <w:rPr>
          <w:del w:id="158" w:author="Trần Vân Anh" w:date="2023-12-16T06:31:00Z"/>
        </w:rPr>
        <w:pPrChange w:id="159" w:author="Trần Vân Anh" w:date="2023-12-16T06:32:00Z">
          <w:pPr>
            <w:pStyle w:val="ListParagraph"/>
            <w:numPr>
              <w:ilvl w:val="1"/>
              <w:numId w:val="2"/>
            </w:numPr>
            <w:ind w:left="567" w:hanging="283"/>
          </w:pPr>
        </w:pPrChange>
      </w:pPr>
      <w:del w:id="160" w:author="Trần Vân Anh" w:date="2023-12-16T06:31:00Z">
        <w:r w:rsidDel="0034461B">
          <w:delText>Ý nghĩa lý luận và thực tiễn</w:delText>
        </w:r>
      </w:del>
    </w:p>
    <w:p w:rsidR="009C4ECF" w:rsidDel="00702688" w:rsidRDefault="005D6E23" w:rsidP="0034461B">
      <w:pPr>
        <w:jc w:val="center"/>
        <w:rPr>
          <w:del w:id="161" w:author="Trần Vân Anh" w:date="2023-11-13T16:50:00Z"/>
        </w:rPr>
        <w:pPrChange w:id="162" w:author="Trần Vân Anh" w:date="2023-12-16T06:32:00Z">
          <w:pPr>
            <w:pStyle w:val="ListParagraph"/>
            <w:numPr>
              <w:numId w:val="2"/>
            </w:numPr>
            <w:ind w:left="284" w:hanging="283"/>
          </w:pPr>
        </w:pPrChange>
      </w:pPr>
      <w:del w:id="163" w:author="Trần Vân Anh" w:date="2023-12-16T06:31:00Z">
        <w:r w:rsidDel="0034461B">
          <w:delText>Chương 1: Cơ sở lý luận nghiên cứu của đề tài</w:delText>
        </w:r>
      </w:del>
    </w:p>
    <w:p w:rsidR="00573DAD" w:rsidDel="0034461B" w:rsidRDefault="005D6E23" w:rsidP="0034461B">
      <w:pPr>
        <w:jc w:val="center"/>
        <w:rPr>
          <w:del w:id="164" w:author="Trần Vân Anh" w:date="2023-12-16T06:31:00Z"/>
        </w:rPr>
        <w:pPrChange w:id="165" w:author="Trần Vân Anh" w:date="2023-12-16T06:32:00Z">
          <w:pPr>
            <w:pStyle w:val="ListParagraph"/>
            <w:numPr>
              <w:numId w:val="2"/>
            </w:numPr>
            <w:ind w:left="284" w:hanging="283"/>
          </w:pPr>
        </w:pPrChange>
      </w:pPr>
      <w:del w:id="166" w:author="Trần Vân Anh" w:date="2023-12-16T06:31:00Z">
        <w:r w:rsidDel="0034461B">
          <w:delText>Chương 2: Cơ sở thực tiễn nghiên cứu của đề tài</w:delText>
        </w:r>
      </w:del>
    </w:p>
    <w:p w:rsidR="00AA338F" w:rsidDel="0034461B" w:rsidRDefault="005D6E23" w:rsidP="0034461B">
      <w:pPr>
        <w:jc w:val="center"/>
        <w:rPr>
          <w:del w:id="167" w:author="Trần Vân Anh" w:date="2023-12-16T06:31:00Z"/>
        </w:rPr>
        <w:pPrChange w:id="168" w:author="Trần Vân Anh" w:date="2023-12-16T06:32:00Z">
          <w:pPr>
            <w:pStyle w:val="ListParagraph"/>
            <w:numPr>
              <w:numId w:val="2"/>
            </w:numPr>
            <w:ind w:left="284" w:hanging="283"/>
          </w:pPr>
        </w:pPrChange>
      </w:pPr>
      <w:del w:id="169" w:author="Trần Vân Anh" w:date="2023-12-16T06:31:00Z">
        <w:r w:rsidDel="0034461B">
          <w:delText>Chương 3: Đánh giá và kết luận</w:delText>
        </w:r>
      </w:del>
    </w:p>
    <w:p w:rsidR="00CC6606" w:rsidRPr="005C0D8C" w:rsidDel="00AA7CB2" w:rsidRDefault="005D6E23" w:rsidP="0034461B">
      <w:pPr>
        <w:jc w:val="center"/>
        <w:rPr>
          <w:del w:id="170" w:author="Trần Vân Anh" w:date="2023-11-13T16:30:00Z"/>
        </w:rPr>
        <w:pPrChange w:id="171" w:author="Trần Vân Anh" w:date="2023-12-16T06:32:00Z">
          <w:pPr>
            <w:pStyle w:val="ListParagraph"/>
            <w:numPr>
              <w:numId w:val="2"/>
            </w:numPr>
            <w:ind w:left="284" w:hanging="283"/>
          </w:pPr>
        </w:pPrChange>
      </w:pPr>
      <w:del w:id="172" w:author="Trần Vân Anh" w:date="2023-12-16T06:31:00Z">
        <w:r w:rsidRPr="005C0D8C" w:rsidDel="0034461B">
          <w:delText>Phần</w:delText>
        </w:r>
        <w:r w:rsidDel="0034461B">
          <w:delText xml:space="preserve"> Kết luận: Tài liệu tham khảo và phụ lục</w:delText>
        </w:r>
      </w:del>
    </w:p>
    <w:p w:rsidR="00872A4A" w:rsidRPr="00E163CC" w:rsidDel="00AA7CB2" w:rsidRDefault="00872A4A" w:rsidP="0034461B">
      <w:pPr>
        <w:jc w:val="center"/>
        <w:rPr>
          <w:del w:id="173" w:author="Trần Vân Anh" w:date="2023-11-13T16:30:00Z"/>
        </w:rPr>
        <w:pPrChange w:id="174" w:author="Trần Vân Anh" w:date="2023-12-16T06:32:00Z">
          <w:pPr/>
        </w:pPrChange>
      </w:pPr>
      <w:del w:id="175" w:author="Trần Vân Anh" w:date="2023-11-13T16:30:00Z">
        <w:r w:rsidDel="00AA7CB2">
          <w:br w:type="page"/>
        </w:r>
      </w:del>
    </w:p>
    <w:p w:rsidR="00872A4A" w:rsidDel="0034461B" w:rsidRDefault="00872A4A" w:rsidP="0034461B">
      <w:pPr>
        <w:jc w:val="center"/>
        <w:rPr>
          <w:del w:id="176" w:author="Trần Vân Anh" w:date="2023-12-16T06:31:00Z"/>
        </w:rPr>
        <w:pPrChange w:id="177" w:author="Trần Vân Anh" w:date="2023-12-16T06:32:00Z">
          <w:pPr>
            <w:pStyle w:val="Heading1"/>
          </w:pPr>
        </w:pPrChange>
      </w:pPr>
      <w:bookmarkStart w:id="178" w:name="_Toc150798920"/>
      <w:del w:id="179" w:author="Trần Vân Anh" w:date="2023-12-16T06:31:00Z">
        <w:r w:rsidRPr="00000183" w:rsidDel="0034461B">
          <w:rPr>
            <w:u w:val="single"/>
            <w:rPrChange w:id="180" w:author="Trần Vân Anh" w:date="2023-11-13T15:59:00Z">
              <w:rPr/>
            </w:rPrChange>
          </w:rPr>
          <w:delText>Câu 2:</w:delText>
        </w:r>
        <w:r w:rsidRPr="00D11627" w:rsidDel="0034461B">
          <w:delText xml:space="preserve"> </w:delText>
        </w:r>
        <w:r w:rsidR="00F658F4" w:rsidRPr="00021041" w:rsidDel="0034461B">
          <w:rPr>
            <w:rPrChange w:id="181" w:author="Trần Vân Anh" w:date="2023-11-13T19:57:00Z">
              <w:rPr/>
            </w:rPrChange>
          </w:rPr>
          <w:delText xml:space="preserve">Trình bày cấu trúc của 1 bài báo khoa học. Lấy ví dụ 1 bài báo khoa học trong ngành học của bạn và phân tích để thấy rõ các yêu cầu về cấu trúc đó </w:delText>
        </w:r>
        <w:r w:rsidR="00F658F4" w:rsidRPr="00021041" w:rsidDel="0034461B">
          <w:rPr>
            <w:i/>
            <w:rPrChange w:id="182" w:author="Trần Vân Anh" w:date="2023-11-13T19:57:00Z">
              <w:rPr>
                <w:i/>
              </w:rPr>
            </w:rPrChange>
          </w:rPr>
          <w:delText>(lưu ý đính kèm bài báo cùng câu trả lời).</w:delText>
        </w:r>
        <w:bookmarkEnd w:id="178"/>
      </w:del>
    </w:p>
    <w:p w:rsidR="00872A4A" w:rsidDel="0034461B" w:rsidRDefault="00EB5059" w:rsidP="0034461B">
      <w:pPr>
        <w:jc w:val="center"/>
        <w:rPr>
          <w:del w:id="183" w:author="Trần Vân Anh" w:date="2023-12-16T06:31:00Z"/>
        </w:rPr>
        <w:pPrChange w:id="184" w:author="Trần Vân Anh" w:date="2023-12-16T06:32:00Z">
          <w:pPr>
            <w:pStyle w:val="Heading2"/>
          </w:pPr>
        </w:pPrChange>
      </w:pPr>
      <w:bookmarkStart w:id="185" w:name="_Toc150798921"/>
      <w:del w:id="186" w:author="Trần Vân Anh" w:date="2023-12-16T06:31:00Z">
        <w:r w:rsidDel="0034461B">
          <w:delText xml:space="preserve">2.1. </w:delText>
        </w:r>
        <w:r w:rsidR="00CB45CB" w:rsidDel="0034461B">
          <w:delText>C</w:delText>
        </w:r>
        <w:r w:rsidR="00CB45CB" w:rsidRPr="00CB45CB" w:rsidDel="0034461B">
          <w:delText xml:space="preserve">ấu trúc của </w:delText>
        </w:r>
        <w:r w:rsidR="00CB45CB" w:rsidDel="0034461B">
          <w:delText>một</w:delText>
        </w:r>
        <w:r w:rsidR="00CB45CB" w:rsidRPr="00CB45CB" w:rsidDel="0034461B">
          <w:delText xml:space="preserve"> bài báo khoa học</w:delText>
        </w:r>
        <w:bookmarkEnd w:id="185"/>
      </w:del>
    </w:p>
    <w:p w:rsidR="00AF7DA9" w:rsidDel="0034461B" w:rsidRDefault="007650F0" w:rsidP="0034461B">
      <w:pPr>
        <w:jc w:val="center"/>
        <w:rPr>
          <w:del w:id="187" w:author="Trần Vân Anh" w:date="2023-12-16T06:31:00Z"/>
        </w:rPr>
        <w:pPrChange w:id="188" w:author="Trần Vân Anh" w:date="2023-12-16T06:32:00Z">
          <w:pPr>
            <w:pStyle w:val="ListParagraph"/>
            <w:numPr>
              <w:numId w:val="18"/>
            </w:numPr>
            <w:spacing w:afterLines="50" w:after="120"/>
            <w:ind w:left="284" w:hanging="360"/>
          </w:pPr>
        </w:pPrChange>
      </w:pPr>
      <w:del w:id="189" w:author="Trần Vân Anh" w:date="2023-12-16T06:31:00Z">
        <w:r w:rsidRPr="007650F0" w:rsidDel="0034461B">
          <w:delText>Tiêu đề (Title)</w:delText>
        </w:r>
        <w:r w:rsidR="00EB7667" w:rsidDel="0034461B">
          <w:delText xml:space="preserve">: </w:delText>
        </w:r>
      </w:del>
    </w:p>
    <w:p w:rsidR="00AF7DA9" w:rsidDel="0034461B" w:rsidRDefault="001B111C" w:rsidP="0034461B">
      <w:pPr>
        <w:jc w:val="center"/>
        <w:rPr>
          <w:del w:id="190" w:author="Trần Vân Anh" w:date="2023-12-16T06:31:00Z"/>
        </w:rPr>
        <w:pPrChange w:id="191" w:author="Trần Vân Anh" w:date="2023-12-16T06:32:00Z">
          <w:pPr>
            <w:pStyle w:val="ListParagraph"/>
            <w:numPr>
              <w:ilvl w:val="1"/>
              <w:numId w:val="18"/>
            </w:numPr>
            <w:ind w:left="568" w:hanging="360"/>
            <w:contextualSpacing w:val="0"/>
          </w:pPr>
        </w:pPrChange>
      </w:pPr>
      <w:del w:id="192" w:author="Trần Vân Anh" w:date="2023-12-16T06:31:00Z">
        <w:r w:rsidDel="0034461B">
          <w:delText>Phản</w:delText>
        </w:r>
        <w:r w:rsidR="00EB7667" w:rsidRPr="00EB7667" w:rsidDel="0034461B">
          <w:delText xml:space="preserve"> ánh nội dung đề cập trong bài báo</w:delText>
        </w:r>
        <w:r w:rsidR="00EB7667" w:rsidDel="0034461B">
          <w:delText xml:space="preserve">. </w:delText>
        </w:r>
      </w:del>
    </w:p>
    <w:p w:rsidR="007E3769" w:rsidDel="0034461B" w:rsidRDefault="00EB7667" w:rsidP="0034461B">
      <w:pPr>
        <w:jc w:val="center"/>
        <w:rPr>
          <w:del w:id="193" w:author="Trần Vân Anh" w:date="2023-12-16T06:31:00Z"/>
        </w:rPr>
        <w:pPrChange w:id="194" w:author="Trần Vân Anh" w:date="2023-12-16T06:32:00Z">
          <w:pPr>
            <w:pStyle w:val="ListParagraph"/>
            <w:numPr>
              <w:ilvl w:val="1"/>
              <w:numId w:val="18"/>
            </w:numPr>
            <w:spacing w:afterLines="50" w:after="120"/>
            <w:ind w:left="568" w:hanging="360"/>
          </w:pPr>
        </w:pPrChange>
      </w:pPr>
      <w:del w:id="195" w:author="Trần Vân Anh" w:date="2023-12-16T06:31:00Z">
        <w:r w:rsidRPr="00EB7667" w:rsidDel="0034461B">
          <w:delText>Dưới tiêu đề bài báo thường là tên tác giả, tập thể tác giả, email, cơ quan công tác, ngày nhận bài báo và ngày chấp nhận đăng bài báo.</w:delText>
        </w:r>
      </w:del>
    </w:p>
    <w:p w:rsidR="00800478" w:rsidDel="0034461B" w:rsidRDefault="00934BBC" w:rsidP="0034461B">
      <w:pPr>
        <w:jc w:val="center"/>
        <w:rPr>
          <w:del w:id="196" w:author="Trần Vân Anh" w:date="2023-12-16T06:31:00Z"/>
        </w:rPr>
        <w:pPrChange w:id="197" w:author="Trần Vân Anh" w:date="2023-12-16T06:32:00Z">
          <w:pPr>
            <w:pStyle w:val="ListParagraph"/>
            <w:numPr>
              <w:numId w:val="18"/>
            </w:numPr>
            <w:ind w:left="284" w:hanging="360"/>
          </w:pPr>
        </w:pPrChange>
      </w:pPr>
      <w:del w:id="198" w:author="Trần Vân Anh" w:date="2023-12-16T06:31:00Z">
        <w:r w:rsidDel="0034461B">
          <w:delText>T</w:delText>
        </w:r>
        <w:r w:rsidR="007650F0" w:rsidRPr="00934BBC" w:rsidDel="0034461B">
          <w:delText>óm tắt (</w:delText>
        </w:r>
        <w:r w:rsidR="007650F0" w:rsidRPr="00AF7DA9" w:rsidDel="0034461B">
          <w:delText>Abstract)</w:delText>
        </w:r>
        <w:r w:rsidR="00AF7DA9" w:rsidRPr="00AF7DA9" w:rsidDel="0034461B">
          <w:delText xml:space="preserve">: </w:delText>
        </w:r>
      </w:del>
    </w:p>
    <w:p w:rsidR="00800478" w:rsidDel="0034461B" w:rsidRDefault="001B111C" w:rsidP="0034461B">
      <w:pPr>
        <w:jc w:val="center"/>
        <w:rPr>
          <w:del w:id="199" w:author="Trần Vân Anh" w:date="2023-12-16T06:31:00Z"/>
        </w:rPr>
        <w:pPrChange w:id="200" w:author="Trần Vân Anh" w:date="2023-12-16T06:32:00Z">
          <w:pPr>
            <w:pStyle w:val="ListParagraph"/>
            <w:numPr>
              <w:ilvl w:val="1"/>
              <w:numId w:val="18"/>
            </w:numPr>
            <w:ind w:left="567" w:hanging="283"/>
          </w:pPr>
        </w:pPrChange>
      </w:pPr>
      <w:del w:id="201" w:author="Trần Vân Anh" w:date="2023-12-16T06:31:00Z">
        <w:r w:rsidDel="0034461B">
          <w:delText>Thể</w:delText>
        </w:r>
        <w:r w:rsidR="00AF7DA9" w:rsidRPr="00AF7DA9" w:rsidDel="0034461B">
          <w:delText xml:space="preserve"> hiện vấn đề/mục tiêu nghiên cứu, phương pháp nghiên cứu, thời gian, số liệu dùng cho nghiên cứu, kết quả tác giả mới tìm ra, và kết luận. </w:delText>
        </w:r>
      </w:del>
    </w:p>
    <w:p w:rsidR="00934BBC" w:rsidRPr="00934BBC" w:rsidDel="0034461B" w:rsidRDefault="00AF7DA9" w:rsidP="0034461B">
      <w:pPr>
        <w:jc w:val="center"/>
        <w:rPr>
          <w:del w:id="202" w:author="Trần Vân Anh" w:date="2023-12-16T06:31:00Z"/>
        </w:rPr>
        <w:pPrChange w:id="203" w:author="Trần Vân Anh" w:date="2023-12-16T06:32:00Z">
          <w:pPr>
            <w:pStyle w:val="ListParagraph"/>
            <w:numPr>
              <w:ilvl w:val="1"/>
              <w:numId w:val="18"/>
            </w:numPr>
            <w:ind w:left="567" w:hanging="283"/>
          </w:pPr>
        </w:pPrChange>
      </w:pPr>
      <w:del w:id="204" w:author="Trần Vân Anh" w:date="2023-12-16T06:31:00Z">
        <w:r w:rsidRPr="00AF7DA9" w:rsidDel="0034461B">
          <w:delText>Dưới tóm tắt là từ khóa (Key words) gồm 3 – 5 từ quan trọng có tần suất lặp lại nhiều.</w:delText>
        </w:r>
      </w:del>
    </w:p>
    <w:p w:rsidR="007650F0" w:rsidDel="0034461B" w:rsidRDefault="00F26793" w:rsidP="0034461B">
      <w:pPr>
        <w:jc w:val="center"/>
        <w:rPr>
          <w:del w:id="205" w:author="Trần Vân Anh" w:date="2023-12-16T06:31:00Z"/>
        </w:rPr>
        <w:pPrChange w:id="206" w:author="Trần Vân Anh" w:date="2023-12-16T06:32:00Z">
          <w:pPr>
            <w:pStyle w:val="ListParagraph"/>
            <w:numPr>
              <w:numId w:val="18"/>
            </w:numPr>
            <w:ind w:left="284" w:hanging="360"/>
          </w:pPr>
        </w:pPrChange>
      </w:pPr>
      <w:del w:id="207" w:author="Trần Vân Anh" w:date="2023-12-16T06:31:00Z">
        <w:r w:rsidDel="0034461B">
          <w:delText>Giới thiệu/</w:delText>
        </w:r>
        <w:r w:rsidR="001E1A09" w:rsidDel="0034461B">
          <w:delText>Đặt vấn đề</w:delText>
        </w:r>
        <w:r w:rsidR="007650F0" w:rsidRPr="007650F0" w:rsidDel="0034461B">
          <w:delText xml:space="preserve"> (Introduction</w:delText>
        </w:r>
        <w:r w:rsidR="00370FDE" w:rsidDel="0034461B">
          <w:delText>)</w:delText>
        </w:r>
        <w:r w:rsidDel="0034461B">
          <w:delText xml:space="preserve">: </w:delText>
        </w:r>
      </w:del>
    </w:p>
    <w:p w:rsidR="004B78B3" w:rsidDel="0034461B" w:rsidRDefault="004B78B3" w:rsidP="0034461B">
      <w:pPr>
        <w:jc w:val="center"/>
        <w:rPr>
          <w:del w:id="208" w:author="Trần Vân Anh" w:date="2023-12-16T06:31:00Z"/>
        </w:rPr>
        <w:pPrChange w:id="209" w:author="Trần Vân Anh" w:date="2023-12-16T06:32:00Z">
          <w:pPr>
            <w:pStyle w:val="ListParagraph"/>
            <w:numPr>
              <w:ilvl w:val="1"/>
              <w:numId w:val="18"/>
            </w:numPr>
            <w:ind w:left="567" w:hanging="283"/>
          </w:pPr>
        </w:pPrChange>
      </w:pPr>
      <w:del w:id="210" w:author="Trần Vân Anh" w:date="2023-12-16T06:31:00Z">
        <w:r w:rsidDel="0034461B">
          <w:delText>T</w:delText>
        </w:r>
        <w:r w:rsidRPr="004B78B3" w:rsidDel="0034461B">
          <w:delText xml:space="preserve">hường nói về lý do, tầm quan trọng của vấn </w:delText>
        </w:r>
        <w:r w:rsidR="0033505F" w:rsidDel="0034461B">
          <w:delText xml:space="preserve">đề </w:delText>
        </w:r>
        <w:r w:rsidRPr="004B78B3" w:rsidDel="0034461B">
          <w:delText xml:space="preserve">nghiên cứu </w:delText>
        </w:r>
      </w:del>
    </w:p>
    <w:p w:rsidR="004B78B3" w:rsidDel="0034461B" w:rsidRDefault="0033505F" w:rsidP="0034461B">
      <w:pPr>
        <w:jc w:val="center"/>
        <w:rPr>
          <w:del w:id="211" w:author="Trần Vân Anh" w:date="2023-12-16T06:31:00Z"/>
        </w:rPr>
        <w:pPrChange w:id="212" w:author="Trần Vân Anh" w:date="2023-12-16T06:32:00Z">
          <w:pPr>
            <w:pStyle w:val="ListParagraph"/>
            <w:numPr>
              <w:ilvl w:val="1"/>
              <w:numId w:val="18"/>
            </w:numPr>
            <w:ind w:left="567" w:hanging="283"/>
          </w:pPr>
        </w:pPrChange>
      </w:pPr>
      <w:del w:id="213" w:author="Trần Vân Anh" w:date="2023-12-16T06:31:00Z">
        <w:r w:rsidDel="0034461B">
          <w:delText>Ph</w:delText>
        </w:r>
        <w:r w:rsidR="004B78B3" w:rsidRPr="004B78B3" w:rsidDel="0034461B">
          <w:delText xml:space="preserve">ải nêu rõ câu hỏi nghiên cứu </w:delText>
        </w:r>
      </w:del>
    </w:p>
    <w:p w:rsidR="0033505F" w:rsidDel="0034461B" w:rsidRDefault="007E3769" w:rsidP="0034461B">
      <w:pPr>
        <w:jc w:val="center"/>
        <w:rPr>
          <w:del w:id="214" w:author="Trần Vân Anh" w:date="2023-12-16T06:31:00Z"/>
        </w:rPr>
        <w:pPrChange w:id="215" w:author="Trần Vân Anh" w:date="2023-12-16T06:32:00Z">
          <w:pPr>
            <w:pStyle w:val="ListParagraph"/>
            <w:numPr>
              <w:numId w:val="18"/>
            </w:numPr>
            <w:ind w:left="284" w:hanging="360"/>
          </w:pPr>
        </w:pPrChange>
      </w:pPr>
      <w:del w:id="216" w:author="Trần Vân Anh" w:date="2023-12-16T06:31:00Z">
        <w:r w:rsidRPr="007E3769" w:rsidDel="0034461B">
          <w:delText>Lược sử về nghiên cứu trước đây (Literature review)</w:delText>
        </w:r>
      </w:del>
    </w:p>
    <w:p w:rsidR="0033505F" w:rsidDel="0034461B" w:rsidRDefault="0033505F" w:rsidP="0034461B">
      <w:pPr>
        <w:jc w:val="center"/>
        <w:rPr>
          <w:del w:id="217" w:author="Trần Vân Anh" w:date="2023-12-16T06:31:00Z"/>
        </w:rPr>
        <w:pPrChange w:id="218" w:author="Trần Vân Anh" w:date="2023-12-16T06:32:00Z">
          <w:pPr>
            <w:pStyle w:val="ListParagraph"/>
            <w:numPr>
              <w:ilvl w:val="1"/>
              <w:numId w:val="18"/>
            </w:numPr>
            <w:ind w:left="567" w:hanging="283"/>
          </w:pPr>
        </w:pPrChange>
      </w:pPr>
      <w:del w:id="219" w:author="Trần Vân Anh" w:date="2023-12-16T06:31:00Z">
        <w:r w:rsidDel="0034461B">
          <w:delText xml:space="preserve">Có thể gộp với phần Introduction hoặc tách riêng </w:delText>
        </w:r>
      </w:del>
    </w:p>
    <w:p w:rsidR="0033505F" w:rsidRPr="007650F0" w:rsidDel="0034461B" w:rsidRDefault="0033505F" w:rsidP="0034461B">
      <w:pPr>
        <w:jc w:val="center"/>
        <w:rPr>
          <w:del w:id="220" w:author="Trần Vân Anh" w:date="2023-12-16T06:31:00Z"/>
        </w:rPr>
        <w:pPrChange w:id="221" w:author="Trần Vân Anh" w:date="2023-12-16T06:32:00Z">
          <w:pPr>
            <w:pStyle w:val="ListParagraph"/>
            <w:numPr>
              <w:ilvl w:val="1"/>
              <w:numId w:val="18"/>
            </w:numPr>
            <w:ind w:left="567" w:hanging="283"/>
          </w:pPr>
        </w:pPrChange>
      </w:pPr>
      <w:del w:id="222" w:author="Trần Vân Anh" w:date="2023-12-16T06:31:00Z">
        <w:r w:rsidDel="0034461B">
          <w:delText>P</w:delText>
        </w:r>
        <w:r w:rsidRPr="0033505F" w:rsidDel="0034461B">
          <w:delText>hải nêu những nghiên cứu quan trọng trước đây trên thế giới đã làm liên quan đến vấn đề nghiên cứu</w:delText>
        </w:r>
      </w:del>
    </w:p>
    <w:p w:rsidR="00934BBC" w:rsidRPr="00934BBC" w:rsidDel="0034461B" w:rsidRDefault="007650F0" w:rsidP="0034461B">
      <w:pPr>
        <w:jc w:val="center"/>
        <w:rPr>
          <w:del w:id="223" w:author="Trần Vân Anh" w:date="2023-12-16T06:31:00Z"/>
        </w:rPr>
        <w:pPrChange w:id="224" w:author="Trần Vân Anh" w:date="2023-12-16T06:32:00Z">
          <w:pPr>
            <w:pStyle w:val="ListParagraph"/>
            <w:numPr>
              <w:numId w:val="18"/>
            </w:numPr>
            <w:ind w:left="284" w:hanging="360"/>
          </w:pPr>
        </w:pPrChange>
      </w:pPr>
      <w:del w:id="225" w:author="Trần Vân Anh" w:date="2023-12-16T06:31:00Z">
        <w:r w:rsidRPr="00934BBC" w:rsidDel="0034461B">
          <w:delText>Phương pháp nghiên cứu (Methodology</w:delText>
        </w:r>
        <w:r w:rsidR="00370FDE" w:rsidDel="0034461B">
          <w:delText>)</w:delText>
        </w:r>
        <w:r w:rsidR="002926C9" w:rsidDel="0034461B">
          <w:delText xml:space="preserve">: </w:delText>
        </w:r>
        <w:r w:rsidR="00680D42" w:rsidDel="0034461B">
          <w:delText>Đ</w:delText>
        </w:r>
        <w:r w:rsidR="002926C9" w:rsidRPr="002926C9" w:rsidDel="0034461B">
          <w:delText xml:space="preserve">ề cập </w:delText>
        </w:r>
        <w:r w:rsidR="00D217C2" w:rsidDel="0034461B">
          <w:delText>cách thực hiện nghiên cứu</w:delText>
        </w:r>
      </w:del>
    </w:p>
    <w:p w:rsidR="00003706" w:rsidDel="0034461B" w:rsidRDefault="007650F0" w:rsidP="0034461B">
      <w:pPr>
        <w:jc w:val="center"/>
        <w:rPr>
          <w:del w:id="226" w:author="Trần Vân Anh" w:date="2023-12-16T06:31:00Z"/>
        </w:rPr>
        <w:pPrChange w:id="227" w:author="Trần Vân Anh" w:date="2023-12-16T06:32:00Z">
          <w:pPr>
            <w:pStyle w:val="ListParagraph"/>
            <w:numPr>
              <w:numId w:val="18"/>
            </w:numPr>
            <w:ind w:left="284" w:hanging="360"/>
          </w:pPr>
        </w:pPrChange>
      </w:pPr>
      <w:del w:id="228" w:author="Trần Vân Anh" w:date="2023-12-16T06:31:00Z">
        <w:r w:rsidRPr="00934BBC" w:rsidDel="0034461B">
          <w:delText xml:space="preserve">Kết quả </w:delText>
        </w:r>
        <w:r w:rsidR="00F82397" w:rsidDel="0034461B">
          <w:delText xml:space="preserve">và </w:delText>
        </w:r>
        <w:r w:rsidR="00C27789" w:rsidDel="0034461B">
          <w:delText>bàn</w:delText>
        </w:r>
        <w:r w:rsidR="00F82397" w:rsidDel="0034461B">
          <w:delText xml:space="preserve"> luận </w:delText>
        </w:r>
        <w:r w:rsidR="00003706" w:rsidDel="0034461B">
          <w:delText>(Results</w:delText>
        </w:r>
        <w:r w:rsidR="00F82397" w:rsidDel="0034461B">
          <w:delText xml:space="preserve"> and </w:delText>
        </w:r>
        <w:r w:rsidR="00F82397" w:rsidRPr="0032565D" w:rsidDel="0034461B">
          <w:delText>Discussion</w:delText>
        </w:r>
        <w:r w:rsidR="00003706" w:rsidRPr="0032565D" w:rsidDel="0034461B">
          <w:delText>)</w:delText>
        </w:r>
        <w:r w:rsidR="002926C9" w:rsidRPr="0032565D" w:rsidDel="0034461B">
          <w:delText xml:space="preserve">: </w:delText>
        </w:r>
        <w:r w:rsidR="000C3231" w:rsidDel="0034461B">
          <w:delText>Trình bày</w:delText>
        </w:r>
        <w:r w:rsidR="00C27789" w:rsidRPr="0032565D" w:rsidDel="0034461B">
          <w:delText xml:space="preserve"> kết quả của nghiên cứu và so sánh với các nghiên cứu trước đây</w:delText>
        </w:r>
        <w:r w:rsidR="00C400FF" w:rsidDel="0034461B">
          <w:delText>.</w:delText>
        </w:r>
      </w:del>
    </w:p>
    <w:p w:rsidR="007650F0" w:rsidRPr="007650F0" w:rsidDel="0034461B" w:rsidRDefault="007650F0" w:rsidP="0034461B">
      <w:pPr>
        <w:jc w:val="center"/>
        <w:rPr>
          <w:del w:id="229" w:author="Trần Vân Anh" w:date="2023-12-16T06:31:00Z"/>
        </w:rPr>
        <w:pPrChange w:id="230" w:author="Trần Vân Anh" w:date="2023-12-16T06:32:00Z">
          <w:pPr>
            <w:pStyle w:val="ListParagraph"/>
            <w:numPr>
              <w:numId w:val="18"/>
            </w:numPr>
            <w:ind w:left="284" w:hanging="360"/>
          </w:pPr>
        </w:pPrChange>
      </w:pPr>
      <w:del w:id="231" w:author="Trần Vân Anh" w:date="2023-12-16T06:31:00Z">
        <w:r w:rsidRPr="007650F0" w:rsidDel="0034461B">
          <w:delText>Kết luận (Conclusions)</w:delText>
        </w:r>
        <w:r w:rsidR="0032565D" w:rsidDel="0034461B">
          <w:delText xml:space="preserve">: </w:delText>
        </w:r>
        <w:r w:rsidR="0032565D" w:rsidRPr="0032565D" w:rsidDel="0034461B">
          <w:delText>Tóm tắt lại các điểm chính của bài báo, kết quả quan trọng và hướng phát triển tương lai.</w:delText>
        </w:r>
      </w:del>
    </w:p>
    <w:p w:rsidR="007650F0" w:rsidRPr="007650F0" w:rsidDel="0034461B" w:rsidRDefault="007650F0" w:rsidP="0034461B">
      <w:pPr>
        <w:jc w:val="center"/>
        <w:rPr>
          <w:del w:id="232" w:author="Trần Vân Anh" w:date="2023-12-16T06:31:00Z"/>
        </w:rPr>
        <w:pPrChange w:id="233" w:author="Trần Vân Anh" w:date="2023-12-16T06:32:00Z">
          <w:pPr>
            <w:pStyle w:val="ListParagraph"/>
            <w:numPr>
              <w:numId w:val="18"/>
            </w:numPr>
            <w:ind w:left="284" w:hanging="360"/>
          </w:pPr>
        </w:pPrChange>
      </w:pPr>
      <w:del w:id="234" w:author="Trần Vân Anh" w:date="2023-12-16T06:31:00Z">
        <w:r w:rsidRPr="007650F0" w:rsidDel="0034461B">
          <w:delText>Tài liệu tham khảo (References)</w:delText>
        </w:r>
        <w:r w:rsidR="00850BD6" w:rsidDel="0034461B">
          <w:delText xml:space="preserve">: </w:delText>
        </w:r>
        <w:r w:rsidR="00850BD6" w:rsidRPr="00850BD6" w:rsidDel="0034461B">
          <w:delText>Liệt kê các nguồn tài liệu mà tác giả đã tham khảo</w:delText>
        </w:r>
      </w:del>
    </w:p>
    <w:p w:rsidR="00872A4A" w:rsidRPr="00934BBC" w:rsidDel="0034461B" w:rsidRDefault="00CC041B" w:rsidP="0034461B">
      <w:pPr>
        <w:jc w:val="center"/>
        <w:rPr>
          <w:del w:id="235" w:author="Trần Vân Anh" w:date="2023-12-16T06:31:00Z"/>
        </w:rPr>
        <w:pPrChange w:id="236" w:author="Trần Vân Anh" w:date="2023-12-16T06:32:00Z">
          <w:pPr>
            <w:pStyle w:val="ListParagraph"/>
            <w:numPr>
              <w:numId w:val="18"/>
            </w:numPr>
            <w:ind w:left="284" w:hanging="360"/>
          </w:pPr>
        </w:pPrChange>
      </w:pPr>
      <w:del w:id="237" w:author="Trần Vân Anh" w:date="2023-12-16T06:31:00Z">
        <w:r w:rsidRPr="00934BBC" w:rsidDel="0034461B">
          <w:delText>Phụ lục(</w:delText>
        </w:r>
        <w:r w:rsidR="00003706" w:rsidRPr="00003706" w:rsidDel="0034461B">
          <w:delText>Appendices</w:delText>
        </w:r>
        <w:r w:rsidRPr="00934BBC" w:rsidDel="0034461B">
          <w:delText>)</w:delText>
        </w:r>
        <w:r w:rsidR="00003706" w:rsidDel="0034461B">
          <w:delText xml:space="preserve"> (</w:delText>
        </w:r>
        <w:r w:rsidR="00850BD6" w:rsidDel="0034461B">
          <w:delText>có thể có hoặc không</w:delText>
        </w:r>
        <w:r w:rsidR="00003706" w:rsidDel="0034461B">
          <w:delText>)</w:delText>
        </w:r>
        <w:r w:rsidR="00465573" w:rsidDel="0034461B">
          <w:delText>:</w:delText>
        </w:r>
        <w:r w:rsidR="006B27A1" w:rsidDel="0034461B">
          <w:delText xml:space="preserve"> Liệt kê </w:delText>
        </w:r>
        <w:r w:rsidR="00465573" w:rsidRPr="00465573" w:rsidDel="0034461B">
          <w:delText>các thông tin chi tiết, dữ liệu bổ sung</w:delText>
        </w:r>
        <w:r w:rsidR="006B27A1" w:rsidDel="0034461B">
          <w:delText>,…</w:delText>
        </w:r>
        <w:r w:rsidR="00465573" w:rsidRPr="00465573" w:rsidDel="0034461B">
          <w:delText xml:space="preserve"> </w:delText>
        </w:r>
        <w:r w:rsidR="006B27A1" w:rsidDel="0034461B">
          <w:delText xml:space="preserve">mà tác giả </w:delText>
        </w:r>
        <w:r w:rsidR="00465573" w:rsidRPr="00465573" w:rsidDel="0034461B">
          <w:delText>không muốn đặt trực tiếp trong văn bản chính</w:delText>
        </w:r>
      </w:del>
    </w:p>
    <w:p w:rsidR="00872A4A" w:rsidDel="00450076" w:rsidRDefault="00EB5059" w:rsidP="0034461B">
      <w:pPr>
        <w:jc w:val="center"/>
        <w:rPr>
          <w:del w:id="238" w:author="Trần Vân Anh" w:date="2023-11-13T19:58:00Z"/>
        </w:rPr>
        <w:pPrChange w:id="239" w:author="Trần Vân Anh" w:date="2023-12-16T06:32:00Z">
          <w:pPr>
            <w:pStyle w:val="Heading2"/>
          </w:pPr>
        </w:pPrChange>
      </w:pPr>
      <w:del w:id="240" w:author="Trần Vân Anh" w:date="2023-11-13T19:58:00Z">
        <w:r w:rsidDel="00450076">
          <w:delText xml:space="preserve">2.2. </w:delText>
        </w:r>
        <w:r w:rsidR="00FF70F0" w:rsidDel="00450076">
          <w:delText>M</w:delText>
        </w:r>
        <w:r w:rsidR="00872A4A" w:rsidRPr="005C0D8C" w:rsidDel="00450076">
          <w:delText xml:space="preserve">ột </w:delText>
        </w:r>
        <w:r w:rsidR="00404029" w:rsidDel="00450076">
          <w:delText>bài báo</w:delText>
        </w:r>
        <w:r w:rsidR="00872A4A" w:rsidRPr="005C0D8C" w:rsidDel="00450076">
          <w:delText xml:space="preserve"> khoa học ngành </w:delText>
        </w:r>
        <w:r w:rsidR="00270649" w:rsidDel="00450076">
          <w:delText>CNTT</w:delText>
        </w:r>
      </w:del>
    </w:p>
    <w:p w:rsidR="00872A4A" w:rsidRPr="00822656" w:rsidDel="0087561F" w:rsidRDefault="00872A4A" w:rsidP="0034461B">
      <w:pPr>
        <w:jc w:val="center"/>
        <w:rPr>
          <w:del w:id="241" w:author="Trần Vân Anh" w:date="2023-11-13T19:58:00Z"/>
        </w:rPr>
        <w:pPrChange w:id="242" w:author="Trần Vân Anh" w:date="2023-12-16T06:32:00Z">
          <w:pPr>
            <w:pStyle w:val="ListParagraph"/>
            <w:numPr>
              <w:numId w:val="5"/>
            </w:numPr>
            <w:ind w:left="284"/>
          </w:pPr>
        </w:pPrChange>
      </w:pPr>
      <w:del w:id="243" w:author="Trần Vân Anh" w:date="2023-11-13T19:58:00Z">
        <w:r w:rsidDel="0087561F">
          <w:delText xml:space="preserve">Thông tin </w:delText>
        </w:r>
        <w:r w:rsidR="00404029" w:rsidDel="0087561F">
          <w:delText>bài báo</w:delText>
        </w:r>
        <w:r w:rsidDel="0087561F">
          <w:delText xml:space="preserve"> khoa học</w:delText>
        </w:r>
      </w:del>
    </w:p>
    <w:p w:rsidR="00DE4042" w:rsidDel="0087561F" w:rsidRDefault="00DE4042" w:rsidP="0034461B">
      <w:pPr>
        <w:jc w:val="center"/>
        <w:rPr>
          <w:del w:id="244" w:author="Trần Vân Anh" w:date="2023-11-13T19:58:00Z"/>
          <w:bCs/>
        </w:rPr>
        <w:pPrChange w:id="245" w:author="Trần Vân Anh" w:date="2023-12-16T06:32:00Z">
          <w:pPr>
            <w:pStyle w:val="ListParagraph"/>
            <w:numPr>
              <w:numId w:val="4"/>
            </w:numPr>
            <w:ind w:left="567"/>
          </w:pPr>
        </w:pPrChange>
      </w:pPr>
      <w:del w:id="246" w:author="Trần Vân Anh" w:date="2023-11-13T19:58:00Z">
        <w:r w:rsidDel="0087561F">
          <w:delText xml:space="preserve">Tên bài báo: </w:delText>
        </w:r>
        <w:r w:rsidRPr="00A67D79" w:rsidDel="0087561F">
          <w:rPr>
            <w:bCs/>
          </w:rPr>
          <w:delText>Hệ gợi ý mua sắm dựa theo phiên làm việc với mô hình mạng học sâu đồ thị</w:delText>
        </w:r>
        <w:r w:rsidDel="0087561F">
          <w:rPr>
            <w:bCs/>
          </w:rPr>
          <w:delText>. (</w:delText>
        </w:r>
        <w:r w:rsidRPr="00FE766A" w:rsidDel="0087561F">
          <w:rPr>
            <w:bCs/>
          </w:rPr>
          <w:delText>Session-based Recommendation using Graph Neural Network</w:delText>
        </w:r>
        <w:r w:rsidDel="0087561F">
          <w:rPr>
            <w:bCs/>
          </w:rPr>
          <w:delText>)</w:delText>
        </w:r>
      </w:del>
    </w:p>
    <w:p w:rsidR="00DE4042" w:rsidDel="0087561F" w:rsidRDefault="00DE4042" w:rsidP="0034461B">
      <w:pPr>
        <w:jc w:val="center"/>
        <w:rPr>
          <w:del w:id="247" w:author="Trần Vân Anh" w:date="2023-11-13T19:58:00Z"/>
          <w:bCs/>
        </w:rPr>
        <w:pPrChange w:id="248" w:author="Trần Vân Anh" w:date="2023-12-16T06:32:00Z">
          <w:pPr>
            <w:pStyle w:val="ListParagraph"/>
            <w:numPr>
              <w:numId w:val="4"/>
            </w:numPr>
            <w:ind w:left="567"/>
          </w:pPr>
        </w:pPrChange>
      </w:pPr>
      <w:del w:id="249" w:author="Trần Vân Anh" w:date="2023-11-13T19:58:00Z">
        <w:r w:rsidRPr="00822656" w:rsidDel="0087561F">
          <w:rPr>
            <w:bCs/>
          </w:rPr>
          <w:delText>Tác giả: Nguyễn Tuấn Khang, Nguyễn Tú Anh, Mai Thúy Nga, Nguyễn Hải An, Nguyễn Việt Anh</w:delText>
        </w:r>
      </w:del>
    </w:p>
    <w:p w:rsidR="00DE4042" w:rsidDel="0087561F" w:rsidRDefault="00DE4042" w:rsidP="0034461B">
      <w:pPr>
        <w:jc w:val="center"/>
        <w:rPr>
          <w:del w:id="250" w:author="Trần Vân Anh" w:date="2023-11-13T19:58:00Z"/>
          <w:bCs/>
        </w:rPr>
        <w:pPrChange w:id="251" w:author="Trần Vân Anh" w:date="2023-12-16T06:32:00Z">
          <w:pPr>
            <w:pStyle w:val="ListParagraph"/>
            <w:numPr>
              <w:numId w:val="4"/>
            </w:numPr>
            <w:ind w:left="567"/>
          </w:pPr>
        </w:pPrChange>
      </w:pPr>
      <w:del w:id="252" w:author="Trần Vân Anh" w:date="2023-11-13T19:58:00Z">
        <w:r w:rsidRPr="00822656" w:rsidDel="0087561F">
          <w:rPr>
            <w:bCs/>
          </w:rPr>
          <w:delText xml:space="preserve">Tên tạp chí khoa học: Tạp chí Thông tin và Truyền thông: Chuyên san Các công trình nghiên cứu, phát triển và ứng dụng CNTT và truyền thông / Bộ Thông tin và Truyền thông, Tập 2022, Số 2, </w:delText>
        </w:r>
        <w:r w:rsidDel="0087561F">
          <w:rPr>
            <w:bCs/>
          </w:rPr>
          <w:delText>T</w:delText>
        </w:r>
        <w:r w:rsidRPr="00822656" w:rsidDel="0087561F">
          <w:rPr>
            <w:bCs/>
          </w:rPr>
          <w:delText xml:space="preserve">háng 12, </w:delText>
        </w:r>
        <w:r w:rsidDel="0087561F">
          <w:rPr>
            <w:bCs/>
          </w:rPr>
          <w:delText>T</w:delText>
        </w:r>
        <w:r w:rsidRPr="00822656" w:rsidDel="0087561F">
          <w:rPr>
            <w:bCs/>
          </w:rPr>
          <w:delText>rang 73-82</w:delText>
        </w:r>
      </w:del>
    </w:p>
    <w:p w:rsidR="00DE4042" w:rsidRPr="00FF70F0" w:rsidDel="0087561F" w:rsidRDefault="00DE4042" w:rsidP="0034461B">
      <w:pPr>
        <w:jc w:val="center"/>
        <w:rPr>
          <w:del w:id="253" w:author="Trần Vân Anh" w:date="2023-11-13T19:58:00Z"/>
          <w:bCs/>
        </w:rPr>
        <w:pPrChange w:id="254" w:author="Trần Vân Anh" w:date="2023-12-16T06:32:00Z">
          <w:pPr>
            <w:pStyle w:val="ListParagraph"/>
            <w:numPr>
              <w:numId w:val="4"/>
            </w:numPr>
            <w:ind w:left="567"/>
          </w:pPr>
        </w:pPrChange>
      </w:pPr>
      <w:del w:id="255" w:author="Trần Vân Anh" w:date="2023-11-13T19:58:00Z">
        <w:r w:rsidDel="0087561F">
          <w:delText xml:space="preserve">Link bài báo: </w:delText>
        </w:r>
        <w:r w:rsidR="008641D9" w:rsidDel="0087561F">
          <w:rPr>
            <w:rStyle w:val="Hyperlink"/>
          </w:rPr>
          <w:fldChar w:fldCharType="begin"/>
        </w:r>
        <w:r w:rsidR="008641D9" w:rsidDel="0087561F">
          <w:rPr>
            <w:rStyle w:val="Hyperlink"/>
          </w:rPr>
          <w:delInstrText xml:space="preserve"> HYPERLINK "https://doi.org/10.32913/mic-ict-research-vn.v2022.n2.1135" </w:delInstrText>
        </w:r>
        <w:r w:rsidR="008641D9" w:rsidDel="0087561F">
          <w:rPr>
            <w:rStyle w:val="Hyperlink"/>
          </w:rPr>
          <w:fldChar w:fldCharType="separate"/>
        </w:r>
        <w:r w:rsidRPr="0006793C" w:rsidDel="0087561F">
          <w:rPr>
            <w:rStyle w:val="Hyperlink"/>
          </w:rPr>
          <w:delText>https://doi.org/10.32913/mic-ict-research-vn.v2022.n2.1135</w:delText>
        </w:r>
        <w:r w:rsidR="008641D9" w:rsidDel="0087561F">
          <w:rPr>
            <w:rStyle w:val="Hyperlink"/>
          </w:rPr>
          <w:fldChar w:fldCharType="end"/>
        </w:r>
      </w:del>
    </w:p>
    <w:p w:rsidR="00FF70F0" w:rsidDel="0034461B" w:rsidRDefault="00FF70F0" w:rsidP="0034461B">
      <w:pPr>
        <w:jc w:val="center"/>
        <w:rPr>
          <w:del w:id="256" w:author="Trần Vân Anh" w:date="2023-12-16T06:31:00Z"/>
        </w:rPr>
        <w:pPrChange w:id="257" w:author="Trần Vân Anh" w:date="2023-12-16T06:32:00Z">
          <w:pPr>
            <w:pStyle w:val="Heading2"/>
          </w:pPr>
        </w:pPrChange>
      </w:pPr>
      <w:bookmarkStart w:id="258" w:name="_Toc150798922"/>
      <w:del w:id="259" w:author="Trần Vân Anh" w:date="2023-12-16T06:31:00Z">
        <w:r w:rsidDel="0034461B">
          <w:delText>2.</w:delText>
        </w:r>
      </w:del>
      <w:del w:id="260" w:author="Trần Vân Anh" w:date="2023-11-13T19:58:00Z">
        <w:r w:rsidDel="00450076">
          <w:delText>3</w:delText>
        </w:r>
      </w:del>
      <w:del w:id="261" w:author="Trần Vân Anh" w:date="2023-12-16T06:31:00Z">
        <w:r w:rsidDel="0034461B">
          <w:delText xml:space="preserve">. </w:delText>
        </w:r>
        <w:r w:rsidRPr="005C0D8C" w:rsidDel="0034461B">
          <w:delText xml:space="preserve">Phân tích </w:delText>
        </w:r>
        <w:r w:rsidDel="0034461B">
          <w:delText>cấu trúc</w:delText>
        </w:r>
        <w:r w:rsidRPr="005C0D8C" w:rsidDel="0034461B">
          <w:delText xml:space="preserve"> của </w:delText>
        </w:r>
        <w:r w:rsidDel="0034461B">
          <w:delText>bài báo</w:delText>
        </w:r>
        <w:r w:rsidRPr="005C0D8C" w:rsidDel="0034461B">
          <w:delText xml:space="preserve"> khoa học</w:delText>
        </w:r>
        <w:bookmarkEnd w:id="258"/>
      </w:del>
    </w:p>
    <w:p w:rsidR="006F0ABD" w:rsidRPr="00DB6FDD" w:rsidDel="0034461B" w:rsidRDefault="006F0ABD" w:rsidP="0034461B">
      <w:pPr>
        <w:jc w:val="center"/>
        <w:rPr>
          <w:del w:id="262" w:author="Trần Vân Anh" w:date="2023-12-16T06:31:00Z"/>
          <w:i/>
        </w:rPr>
        <w:pPrChange w:id="263" w:author="Trần Vân Anh" w:date="2023-12-16T06:32:00Z">
          <w:pPr>
            <w:pStyle w:val="ListParagraph"/>
            <w:numPr>
              <w:numId w:val="18"/>
            </w:numPr>
            <w:spacing w:afterLines="50" w:after="120"/>
            <w:ind w:left="284" w:hanging="360"/>
          </w:pPr>
        </w:pPrChange>
      </w:pPr>
      <w:del w:id="264" w:author="Trần Vân Anh" w:date="2023-12-16T06:31:00Z">
        <w:r w:rsidRPr="00DB6FDD" w:rsidDel="0034461B">
          <w:rPr>
            <w:i/>
          </w:rPr>
          <w:delText xml:space="preserve">Tiêu đề (Title): </w:delText>
        </w:r>
      </w:del>
    </w:p>
    <w:p w:rsidR="007B54CD" w:rsidRPr="007B54CD" w:rsidDel="0034461B" w:rsidRDefault="000D07CE" w:rsidP="0034461B">
      <w:pPr>
        <w:jc w:val="center"/>
        <w:rPr>
          <w:del w:id="265" w:author="Trần Vân Anh" w:date="2023-12-16T06:31:00Z"/>
        </w:rPr>
        <w:pPrChange w:id="266" w:author="Trần Vân Anh" w:date="2023-12-16T06:32:00Z">
          <w:pPr>
            <w:spacing w:afterLines="50" w:after="120"/>
          </w:pPr>
        </w:pPrChange>
      </w:pPr>
      <w:del w:id="267" w:author="Trần Vân Anh" w:date="2023-12-16T06:31:00Z">
        <w:r w:rsidRPr="000D07CE" w:rsidDel="0034461B">
          <w:rPr>
            <w:noProof/>
          </w:rPr>
          <w:drawing>
            <wp:inline distT="0" distB="0" distL="0" distR="0" wp14:anchorId="392F813F" wp14:editId="37B0DE24">
              <wp:extent cx="5760720" cy="2013585"/>
              <wp:effectExtent l="19050" t="19050" r="1143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13585"/>
                      </a:xfrm>
                      <a:prstGeom prst="rect">
                        <a:avLst/>
                      </a:prstGeom>
                      <a:ln>
                        <a:solidFill>
                          <a:schemeClr val="tx1"/>
                        </a:solidFill>
                      </a:ln>
                    </pic:spPr>
                  </pic:pic>
                </a:graphicData>
              </a:graphic>
            </wp:inline>
          </w:drawing>
        </w:r>
      </w:del>
    </w:p>
    <w:p w:rsidR="0046165B" w:rsidRPr="00DB6FDD" w:rsidDel="0034461B" w:rsidRDefault="0046165B" w:rsidP="0034461B">
      <w:pPr>
        <w:jc w:val="center"/>
        <w:rPr>
          <w:del w:id="268" w:author="Trần Vân Anh" w:date="2023-12-16T06:31:00Z"/>
          <w:i/>
        </w:rPr>
        <w:pPrChange w:id="269" w:author="Trần Vân Anh" w:date="2023-12-16T06:32:00Z">
          <w:pPr>
            <w:pStyle w:val="ListParagraph"/>
            <w:numPr>
              <w:numId w:val="18"/>
            </w:numPr>
            <w:ind w:left="284" w:hanging="360"/>
          </w:pPr>
        </w:pPrChange>
      </w:pPr>
      <w:del w:id="270" w:author="Trần Vân Anh" w:date="2023-12-16T06:31:00Z">
        <w:r w:rsidRPr="00DB6FDD" w:rsidDel="0034461B">
          <w:rPr>
            <w:i/>
          </w:rPr>
          <w:delText xml:space="preserve">Tóm tắt (Abstract): </w:delText>
        </w:r>
      </w:del>
    </w:p>
    <w:p w:rsidR="00D554AC" w:rsidDel="0034461B" w:rsidRDefault="00864FE4" w:rsidP="0034461B">
      <w:pPr>
        <w:jc w:val="center"/>
        <w:rPr>
          <w:del w:id="271" w:author="Trần Vân Anh" w:date="2023-12-16T06:31:00Z"/>
        </w:rPr>
        <w:pPrChange w:id="272" w:author="Trần Vân Anh" w:date="2023-12-16T06:32:00Z">
          <w:pPr>
            <w:spacing w:after="240"/>
          </w:pPr>
        </w:pPrChange>
      </w:pPr>
      <w:del w:id="273" w:author="Trần Vân Anh" w:date="2023-12-16T06:31:00Z">
        <w:r w:rsidRPr="00864FE4" w:rsidDel="0034461B">
          <w:rPr>
            <w:noProof/>
          </w:rPr>
          <w:drawing>
            <wp:inline distT="0" distB="0" distL="0" distR="0" wp14:anchorId="1C2A9F69" wp14:editId="5E9E64A1">
              <wp:extent cx="5760720" cy="1496695"/>
              <wp:effectExtent l="19050" t="19050" r="1143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64"/>
                      <a:stretch/>
                    </pic:blipFill>
                    <pic:spPr bwMode="auto">
                      <a:xfrm>
                        <a:off x="0" y="0"/>
                        <a:ext cx="5760720" cy="149669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del>
    </w:p>
    <w:p w:rsidR="007B54CD" w:rsidRPr="007B54CD" w:rsidDel="0034461B" w:rsidRDefault="006F0ABD" w:rsidP="0034461B">
      <w:pPr>
        <w:jc w:val="center"/>
        <w:rPr>
          <w:del w:id="274" w:author="Trần Vân Anh" w:date="2023-12-16T06:31:00Z"/>
          <w:i/>
        </w:rPr>
        <w:pPrChange w:id="275" w:author="Trần Vân Anh" w:date="2023-12-16T06:32:00Z">
          <w:pPr>
            <w:pStyle w:val="ListParagraph"/>
            <w:numPr>
              <w:numId w:val="18"/>
            </w:numPr>
            <w:ind w:left="284" w:hanging="360"/>
          </w:pPr>
        </w:pPrChange>
      </w:pPr>
      <w:del w:id="276" w:author="Trần Vân Anh" w:date="2023-12-16T06:31:00Z">
        <w:r w:rsidRPr="00DB6FDD" w:rsidDel="0034461B">
          <w:rPr>
            <w:i/>
          </w:rPr>
          <w:delText xml:space="preserve">Giới thiệu/Đặt vấn đề (Introduction): </w:delText>
        </w:r>
      </w:del>
    </w:p>
    <w:tbl>
      <w:tblPr>
        <w:tblStyle w:val="TableGrid"/>
        <w:tblW w:w="0" w:type="auto"/>
        <w:tblLook w:val="04A0" w:firstRow="1" w:lastRow="0" w:firstColumn="1" w:lastColumn="0" w:noHBand="0" w:noVBand="1"/>
      </w:tblPr>
      <w:tblGrid>
        <w:gridCol w:w="4489"/>
        <w:gridCol w:w="4573"/>
      </w:tblGrid>
      <w:tr w:rsidR="00DB6FDD" w:rsidDel="0034461B" w:rsidTr="00864FE4">
        <w:trPr>
          <w:del w:id="277" w:author="Trần Vân Anh" w:date="2023-12-16T06:31:00Z"/>
        </w:trPr>
        <w:tc>
          <w:tcPr>
            <w:tcW w:w="4531" w:type="dxa"/>
          </w:tcPr>
          <w:p w:rsidR="00864FE4" w:rsidDel="0034461B" w:rsidRDefault="00864FE4" w:rsidP="0034461B">
            <w:pPr>
              <w:jc w:val="center"/>
              <w:rPr>
                <w:del w:id="278" w:author="Trần Vân Anh" w:date="2023-12-16T06:31:00Z"/>
              </w:rPr>
              <w:pPrChange w:id="279" w:author="Trần Vân Anh" w:date="2023-12-16T06:32:00Z">
                <w:pPr/>
              </w:pPrChange>
            </w:pPr>
            <w:del w:id="280" w:author="Trần Vân Anh" w:date="2023-12-16T06:31:00Z">
              <w:r w:rsidRPr="00864FE4" w:rsidDel="0034461B">
                <w:rPr>
                  <w:noProof/>
                </w:rPr>
                <w:drawing>
                  <wp:inline distT="0" distB="0" distL="0" distR="0" wp14:anchorId="093267D3" wp14:editId="5F0EE7B7">
                    <wp:extent cx="2727325" cy="104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2255"/>
                            <a:stretch/>
                          </pic:blipFill>
                          <pic:spPr bwMode="auto">
                            <a:xfrm>
                              <a:off x="0" y="0"/>
                              <a:ext cx="2727325" cy="1043940"/>
                            </a:xfrm>
                            <a:prstGeom prst="rect">
                              <a:avLst/>
                            </a:prstGeom>
                            <a:ln>
                              <a:noFill/>
                            </a:ln>
                            <a:extLst>
                              <a:ext uri="{53640926-AAD7-44D8-BBD7-CCE9431645EC}">
                                <a14:shadowObscured xmlns:a14="http://schemas.microsoft.com/office/drawing/2010/main"/>
                              </a:ext>
                            </a:extLst>
                          </pic:spPr>
                        </pic:pic>
                      </a:graphicData>
                    </a:graphic>
                  </wp:inline>
                </w:drawing>
              </w:r>
            </w:del>
          </w:p>
        </w:tc>
        <w:tc>
          <w:tcPr>
            <w:tcW w:w="4531" w:type="dxa"/>
          </w:tcPr>
          <w:p w:rsidR="00864FE4" w:rsidDel="0034461B" w:rsidRDefault="00DB6FDD" w:rsidP="0034461B">
            <w:pPr>
              <w:jc w:val="center"/>
              <w:rPr>
                <w:del w:id="281" w:author="Trần Vân Anh" w:date="2023-12-16T06:31:00Z"/>
              </w:rPr>
              <w:pPrChange w:id="282" w:author="Trần Vân Anh" w:date="2023-12-16T06:32:00Z">
                <w:pPr/>
              </w:pPrChange>
            </w:pPr>
            <w:del w:id="283" w:author="Trần Vân Anh" w:date="2023-12-16T06:31:00Z">
              <w:r w:rsidRPr="00DB6FDD" w:rsidDel="0034461B">
                <w:rPr>
                  <w:noProof/>
                </w:rPr>
                <w:drawing>
                  <wp:inline distT="0" distB="0" distL="0" distR="0" wp14:anchorId="363B9B69" wp14:editId="09E0C47C">
                    <wp:extent cx="2775150" cy="10058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8952"/>
                            <a:stretch/>
                          </pic:blipFill>
                          <pic:spPr bwMode="auto">
                            <a:xfrm>
                              <a:off x="0" y="0"/>
                              <a:ext cx="2775585" cy="1005998"/>
                            </a:xfrm>
                            <a:prstGeom prst="rect">
                              <a:avLst/>
                            </a:prstGeom>
                            <a:ln>
                              <a:noFill/>
                            </a:ln>
                            <a:extLst>
                              <a:ext uri="{53640926-AAD7-44D8-BBD7-CCE9431645EC}">
                                <a14:shadowObscured xmlns:a14="http://schemas.microsoft.com/office/drawing/2010/main"/>
                              </a:ext>
                            </a:extLst>
                          </pic:spPr>
                        </pic:pic>
                      </a:graphicData>
                    </a:graphic>
                  </wp:inline>
                </w:drawing>
              </w:r>
            </w:del>
          </w:p>
        </w:tc>
      </w:tr>
    </w:tbl>
    <w:p w:rsidR="0046165B" w:rsidDel="0034461B" w:rsidRDefault="0046165B" w:rsidP="0034461B">
      <w:pPr>
        <w:jc w:val="center"/>
        <w:rPr>
          <w:del w:id="284" w:author="Trần Vân Anh" w:date="2023-12-16T06:31:00Z"/>
        </w:rPr>
        <w:pPrChange w:id="285" w:author="Trần Vân Anh" w:date="2023-12-16T06:32:00Z">
          <w:pPr/>
        </w:pPrChange>
      </w:pPr>
    </w:p>
    <w:p w:rsidR="006F0ABD" w:rsidDel="0034461B" w:rsidRDefault="006F0ABD" w:rsidP="0034461B">
      <w:pPr>
        <w:jc w:val="center"/>
        <w:rPr>
          <w:del w:id="286" w:author="Trần Vân Anh" w:date="2023-12-16T06:31:00Z"/>
          <w:i/>
        </w:rPr>
        <w:pPrChange w:id="287" w:author="Trần Vân Anh" w:date="2023-12-16T06:32:00Z">
          <w:pPr>
            <w:pStyle w:val="ListParagraph"/>
            <w:numPr>
              <w:numId w:val="18"/>
            </w:numPr>
            <w:ind w:left="284" w:hanging="360"/>
          </w:pPr>
        </w:pPrChange>
      </w:pPr>
      <w:del w:id="288" w:author="Trần Vân Anh" w:date="2023-12-16T06:31:00Z">
        <w:r w:rsidRPr="00D554AC" w:rsidDel="0034461B">
          <w:rPr>
            <w:i/>
          </w:rPr>
          <w:delText>Lược sử về nghiên cứu trước đây (Literature review)</w:delText>
        </w:r>
      </w:del>
    </w:p>
    <w:p w:rsidR="00D554AC" w:rsidRPr="00D554AC" w:rsidDel="0034461B" w:rsidRDefault="00D554AC" w:rsidP="0034461B">
      <w:pPr>
        <w:jc w:val="center"/>
        <w:rPr>
          <w:del w:id="289" w:author="Trần Vân Anh" w:date="2023-12-16T06:31:00Z"/>
        </w:rPr>
        <w:pPrChange w:id="290" w:author="Trần Vân Anh" w:date="2023-12-16T06:32:00Z">
          <w:pPr>
            <w:spacing w:after="240"/>
            <w:jc w:val="center"/>
          </w:pPr>
        </w:pPrChange>
      </w:pPr>
      <w:del w:id="291" w:author="Trần Vân Anh" w:date="2023-12-16T06:31:00Z">
        <w:r w:rsidRPr="00D554AC" w:rsidDel="0034461B">
          <w:rPr>
            <w:noProof/>
          </w:rPr>
          <w:drawing>
            <wp:inline distT="0" distB="0" distL="0" distR="0" wp14:anchorId="4E5BCBD6" wp14:editId="68D348B6">
              <wp:extent cx="2870200" cy="856615"/>
              <wp:effectExtent l="19050" t="19050" r="2540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0176"/>
                      <a:stretch/>
                    </pic:blipFill>
                    <pic:spPr bwMode="auto">
                      <a:xfrm>
                        <a:off x="0" y="0"/>
                        <a:ext cx="2870200" cy="85661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del>
    </w:p>
    <w:p w:rsidR="00DB6FDD" w:rsidDel="0034461B" w:rsidRDefault="006F0ABD" w:rsidP="0034461B">
      <w:pPr>
        <w:jc w:val="center"/>
        <w:rPr>
          <w:del w:id="292" w:author="Trần Vân Anh" w:date="2023-12-16T06:31:00Z"/>
          <w:i/>
        </w:rPr>
        <w:pPrChange w:id="293" w:author="Trần Vân Anh" w:date="2023-12-16T06:32:00Z">
          <w:pPr>
            <w:pStyle w:val="ListParagraph"/>
            <w:numPr>
              <w:numId w:val="18"/>
            </w:numPr>
            <w:ind w:left="284" w:hanging="360"/>
          </w:pPr>
        </w:pPrChange>
      </w:pPr>
      <w:del w:id="294" w:author="Trần Vân Anh" w:date="2023-12-16T06:31:00Z">
        <w:r w:rsidRPr="00D554AC" w:rsidDel="0034461B">
          <w:rPr>
            <w:i/>
          </w:rPr>
          <w:delText xml:space="preserve">Phương pháp nghiên cứu (Methodology): </w:delText>
        </w:r>
      </w:del>
    </w:p>
    <w:tbl>
      <w:tblPr>
        <w:tblStyle w:val="TableGrid"/>
        <w:tblW w:w="0" w:type="auto"/>
        <w:tblLook w:val="04A0" w:firstRow="1" w:lastRow="0" w:firstColumn="1" w:lastColumn="0" w:noHBand="0" w:noVBand="1"/>
      </w:tblPr>
      <w:tblGrid>
        <w:gridCol w:w="4567"/>
        <w:gridCol w:w="4495"/>
      </w:tblGrid>
      <w:tr w:rsidR="00340196" w:rsidDel="0034461B" w:rsidTr="00336A86">
        <w:trPr>
          <w:del w:id="295" w:author="Trần Vân Anh" w:date="2023-12-16T06:31:00Z"/>
        </w:trPr>
        <w:tc>
          <w:tcPr>
            <w:tcW w:w="4531" w:type="dxa"/>
          </w:tcPr>
          <w:p w:rsidR="00336A86" w:rsidDel="0034461B" w:rsidRDefault="00340196" w:rsidP="0034461B">
            <w:pPr>
              <w:jc w:val="center"/>
              <w:rPr>
                <w:del w:id="296" w:author="Trần Vân Anh" w:date="2023-12-16T06:31:00Z"/>
                <w:i/>
              </w:rPr>
              <w:pPrChange w:id="297" w:author="Trần Vân Anh" w:date="2023-12-16T06:32:00Z">
                <w:pPr/>
              </w:pPrChange>
            </w:pPr>
            <w:del w:id="298" w:author="Trần Vân Anh" w:date="2023-12-16T06:31:00Z">
              <w:r w:rsidRPr="00340196" w:rsidDel="0034461B">
                <w:rPr>
                  <w:i/>
                  <w:noProof/>
                </w:rPr>
                <w:drawing>
                  <wp:inline distT="0" distB="0" distL="0" distR="0" wp14:anchorId="70A22655" wp14:editId="4262D292">
                    <wp:extent cx="2861262" cy="55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75" cy="565521"/>
                            </a:xfrm>
                            <a:prstGeom prst="rect">
                              <a:avLst/>
                            </a:prstGeom>
                          </pic:spPr>
                        </pic:pic>
                      </a:graphicData>
                    </a:graphic>
                  </wp:inline>
                </w:drawing>
              </w:r>
            </w:del>
          </w:p>
        </w:tc>
        <w:tc>
          <w:tcPr>
            <w:tcW w:w="4531" w:type="dxa"/>
          </w:tcPr>
          <w:p w:rsidR="00336A86" w:rsidDel="0034461B" w:rsidRDefault="00340196" w:rsidP="0034461B">
            <w:pPr>
              <w:jc w:val="center"/>
              <w:rPr>
                <w:del w:id="299" w:author="Trần Vân Anh" w:date="2023-12-16T06:31:00Z"/>
                <w:i/>
              </w:rPr>
              <w:pPrChange w:id="300" w:author="Trần Vân Anh" w:date="2023-12-16T06:32:00Z">
                <w:pPr/>
              </w:pPrChange>
            </w:pPr>
            <w:del w:id="301" w:author="Trần Vân Anh" w:date="2023-12-16T06:31:00Z">
              <w:r w:rsidRPr="00340196" w:rsidDel="0034461B">
                <w:rPr>
                  <w:i/>
                  <w:noProof/>
                </w:rPr>
                <w:drawing>
                  <wp:inline distT="0" distB="0" distL="0" distR="0" wp14:anchorId="72A24E87" wp14:editId="0A625BF6">
                    <wp:extent cx="2809876" cy="538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1250" cy="599723"/>
                            </a:xfrm>
                            <a:prstGeom prst="rect">
                              <a:avLst/>
                            </a:prstGeom>
                          </pic:spPr>
                        </pic:pic>
                      </a:graphicData>
                    </a:graphic>
                  </wp:inline>
                </w:drawing>
              </w:r>
            </w:del>
          </w:p>
        </w:tc>
      </w:tr>
    </w:tbl>
    <w:p w:rsidR="00D554AC" w:rsidRPr="00D554AC" w:rsidDel="0034461B" w:rsidRDefault="00D554AC" w:rsidP="0034461B">
      <w:pPr>
        <w:jc w:val="center"/>
        <w:rPr>
          <w:del w:id="302" w:author="Trần Vân Anh" w:date="2023-12-16T06:31:00Z"/>
          <w:i/>
        </w:rPr>
        <w:pPrChange w:id="303" w:author="Trần Vân Anh" w:date="2023-12-16T06:32:00Z">
          <w:pPr/>
        </w:pPrChange>
      </w:pPr>
    </w:p>
    <w:p w:rsidR="006F0ABD" w:rsidDel="0034461B" w:rsidRDefault="006F0ABD" w:rsidP="0034461B">
      <w:pPr>
        <w:jc w:val="center"/>
        <w:rPr>
          <w:del w:id="304" w:author="Trần Vân Anh" w:date="2023-12-16T06:31:00Z"/>
          <w:i/>
        </w:rPr>
        <w:pPrChange w:id="305" w:author="Trần Vân Anh" w:date="2023-12-16T06:32:00Z">
          <w:pPr>
            <w:pStyle w:val="ListParagraph"/>
            <w:numPr>
              <w:numId w:val="18"/>
            </w:numPr>
            <w:ind w:left="284" w:hanging="360"/>
          </w:pPr>
        </w:pPrChange>
      </w:pPr>
      <w:del w:id="306" w:author="Trần Vân Anh" w:date="2023-12-16T06:31:00Z">
        <w:r w:rsidRPr="00D554AC" w:rsidDel="0034461B">
          <w:rPr>
            <w:i/>
          </w:rPr>
          <w:delText xml:space="preserve">Kết quả và bàn luận (Results and Discussion): </w:delText>
        </w:r>
      </w:del>
    </w:p>
    <w:tbl>
      <w:tblPr>
        <w:tblStyle w:val="TableGrid"/>
        <w:tblW w:w="0" w:type="auto"/>
        <w:tblLook w:val="04A0" w:firstRow="1" w:lastRow="0" w:firstColumn="1" w:lastColumn="0" w:noHBand="0" w:noVBand="1"/>
      </w:tblPr>
      <w:tblGrid>
        <w:gridCol w:w="4652"/>
        <w:gridCol w:w="4410"/>
      </w:tblGrid>
      <w:tr w:rsidR="00340196" w:rsidDel="0034461B" w:rsidTr="00340196">
        <w:trPr>
          <w:del w:id="307" w:author="Trần Vân Anh" w:date="2023-12-16T06:31:00Z"/>
        </w:trPr>
        <w:tc>
          <w:tcPr>
            <w:tcW w:w="4531" w:type="dxa"/>
          </w:tcPr>
          <w:p w:rsidR="00340196" w:rsidDel="0034461B" w:rsidRDefault="00340196" w:rsidP="0034461B">
            <w:pPr>
              <w:jc w:val="center"/>
              <w:rPr>
                <w:del w:id="308" w:author="Trần Vân Anh" w:date="2023-12-16T06:31:00Z"/>
                <w:i/>
              </w:rPr>
              <w:pPrChange w:id="309" w:author="Trần Vân Anh" w:date="2023-12-16T06:32:00Z">
                <w:pPr/>
              </w:pPrChange>
            </w:pPr>
            <w:del w:id="310" w:author="Trần Vân Anh" w:date="2023-12-16T06:31:00Z">
              <w:r w:rsidRPr="00340196" w:rsidDel="0034461B">
                <w:rPr>
                  <w:i/>
                  <w:noProof/>
                </w:rPr>
                <w:drawing>
                  <wp:inline distT="0" distB="0" distL="0" distR="0" wp14:anchorId="21D2C21C" wp14:editId="377ACDC7">
                    <wp:extent cx="2692400" cy="5589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9341" cy="606111"/>
                            </a:xfrm>
                            <a:prstGeom prst="rect">
                              <a:avLst/>
                            </a:prstGeom>
                          </pic:spPr>
                        </pic:pic>
                      </a:graphicData>
                    </a:graphic>
                  </wp:inline>
                </w:drawing>
              </w:r>
            </w:del>
          </w:p>
        </w:tc>
        <w:tc>
          <w:tcPr>
            <w:tcW w:w="4531" w:type="dxa"/>
          </w:tcPr>
          <w:p w:rsidR="00340196" w:rsidDel="0034461B" w:rsidRDefault="00340196" w:rsidP="0034461B">
            <w:pPr>
              <w:jc w:val="center"/>
              <w:rPr>
                <w:del w:id="311" w:author="Trần Vân Anh" w:date="2023-12-16T06:31:00Z"/>
                <w:i/>
              </w:rPr>
              <w:pPrChange w:id="312" w:author="Trần Vân Anh" w:date="2023-12-16T06:32:00Z">
                <w:pPr/>
              </w:pPrChange>
            </w:pPr>
            <w:del w:id="313" w:author="Trần Vân Anh" w:date="2023-12-16T06:31:00Z">
              <w:r w:rsidRPr="00340196" w:rsidDel="0034461B">
                <w:rPr>
                  <w:i/>
                  <w:noProof/>
                </w:rPr>
                <w:drawing>
                  <wp:inline distT="0" distB="0" distL="0" distR="0" wp14:anchorId="790B03BD" wp14:editId="69108CAC">
                    <wp:extent cx="2536326"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7445" cy="574005"/>
                            </a:xfrm>
                            <a:prstGeom prst="rect">
                              <a:avLst/>
                            </a:prstGeom>
                          </pic:spPr>
                        </pic:pic>
                      </a:graphicData>
                    </a:graphic>
                  </wp:inline>
                </w:drawing>
              </w:r>
            </w:del>
          </w:p>
        </w:tc>
      </w:tr>
    </w:tbl>
    <w:p w:rsidR="00340196" w:rsidRPr="00805758" w:rsidDel="0034461B" w:rsidRDefault="00805758" w:rsidP="00805758">
      <w:pPr>
        <w:jc w:val="center"/>
        <w:rPr>
          <w:del w:id="314" w:author="Trần Vân Anh" w:date="2023-12-16T06:31:00Z"/>
          <w:rPrChange w:id="315" w:author="Trần Vân Anh" w:date="2023-12-16T06:33:00Z">
            <w:rPr>
              <w:del w:id="316" w:author="Trần Vân Anh" w:date="2023-12-16T06:31:00Z"/>
              <w:i/>
            </w:rPr>
          </w:rPrChange>
        </w:rPr>
        <w:pPrChange w:id="317" w:author="Trần Vân Anh" w:date="2023-12-16T06:33:00Z">
          <w:pPr/>
        </w:pPrChange>
      </w:pPr>
      <w:ins w:id="318" w:author="Trần Vân Anh" w:date="2023-12-16T06:33:00Z">
        <w:r w:rsidRPr="00805758">
          <w:rPr>
            <w:rPrChange w:id="319" w:author="Trần Vân Anh" w:date="2023-12-16T06:33:00Z">
              <w:rPr>
                <w:i/>
              </w:rPr>
            </w:rPrChange>
          </w:rPr>
          <w:t>Hà Nội 2023</w:t>
        </w:r>
      </w:ins>
    </w:p>
    <w:p w:rsidR="006F0ABD" w:rsidRPr="00805758" w:rsidDel="0034461B" w:rsidRDefault="006F0ABD" w:rsidP="00805758">
      <w:pPr>
        <w:jc w:val="center"/>
        <w:rPr>
          <w:del w:id="320" w:author="Trần Vân Anh" w:date="2023-12-16T06:31:00Z"/>
          <w:rPrChange w:id="321" w:author="Trần Vân Anh" w:date="2023-12-16T06:33:00Z">
            <w:rPr>
              <w:del w:id="322" w:author="Trần Vân Anh" w:date="2023-12-16T06:31:00Z"/>
              <w:i/>
            </w:rPr>
          </w:rPrChange>
        </w:rPr>
        <w:pPrChange w:id="323" w:author="Trần Vân Anh" w:date="2023-12-16T06:33:00Z">
          <w:pPr>
            <w:pStyle w:val="ListParagraph"/>
            <w:numPr>
              <w:numId w:val="18"/>
            </w:numPr>
            <w:ind w:left="284" w:hanging="360"/>
          </w:pPr>
        </w:pPrChange>
      </w:pPr>
      <w:del w:id="324" w:author="Trần Vân Anh" w:date="2023-12-16T06:31:00Z">
        <w:r w:rsidRPr="00805758" w:rsidDel="0034461B">
          <w:rPr>
            <w:rPrChange w:id="325" w:author="Trần Vân Anh" w:date="2023-12-16T06:33:00Z">
              <w:rPr>
                <w:i/>
              </w:rPr>
            </w:rPrChange>
          </w:rPr>
          <w:delText xml:space="preserve">Kết luận (Conclusions): </w:delText>
        </w:r>
      </w:del>
    </w:p>
    <w:p w:rsidR="0069692B" w:rsidRPr="00805758" w:rsidDel="0034461B" w:rsidRDefault="00C51C0B" w:rsidP="00805758">
      <w:pPr>
        <w:jc w:val="center"/>
        <w:rPr>
          <w:del w:id="326" w:author="Trần Vân Anh" w:date="2023-12-16T06:31:00Z"/>
          <w:rPrChange w:id="327" w:author="Trần Vân Anh" w:date="2023-12-16T06:33:00Z">
            <w:rPr>
              <w:del w:id="328" w:author="Trần Vân Anh" w:date="2023-12-16T06:31:00Z"/>
              <w:i/>
            </w:rPr>
          </w:rPrChange>
        </w:rPr>
        <w:pPrChange w:id="329" w:author="Trần Vân Anh" w:date="2023-12-16T06:33:00Z">
          <w:pPr>
            <w:jc w:val="center"/>
          </w:pPr>
        </w:pPrChange>
      </w:pPr>
      <w:del w:id="330" w:author="Trần Vân Anh" w:date="2023-12-16T06:31:00Z">
        <w:r w:rsidRPr="00805758" w:rsidDel="0034461B">
          <w:rPr>
            <w:noProof/>
            <w:rPrChange w:id="331" w:author="Trần Vân Anh" w:date="2023-12-16T06:33:00Z">
              <w:rPr>
                <w:i/>
                <w:noProof/>
              </w:rPr>
            </w:rPrChange>
          </w:rPr>
          <w:drawing>
            <wp:inline distT="0" distB="0" distL="0" distR="0" wp14:anchorId="3B241415" wp14:editId="736B2061">
              <wp:extent cx="2880000" cy="813238"/>
              <wp:effectExtent l="19050" t="19050" r="15875"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000" cy="813238"/>
                      </a:xfrm>
                      <a:prstGeom prst="rect">
                        <a:avLst/>
                      </a:prstGeom>
                      <a:ln>
                        <a:solidFill>
                          <a:schemeClr val="tx1"/>
                        </a:solidFill>
                      </a:ln>
                    </pic:spPr>
                  </pic:pic>
                </a:graphicData>
              </a:graphic>
            </wp:inline>
          </w:drawing>
        </w:r>
      </w:del>
    </w:p>
    <w:p w:rsidR="006F0ABD" w:rsidRPr="00805758" w:rsidDel="0034461B" w:rsidRDefault="006F0ABD" w:rsidP="00805758">
      <w:pPr>
        <w:jc w:val="center"/>
        <w:rPr>
          <w:del w:id="332" w:author="Trần Vân Anh" w:date="2023-12-16T06:31:00Z"/>
          <w:rPrChange w:id="333" w:author="Trần Vân Anh" w:date="2023-12-16T06:33:00Z">
            <w:rPr>
              <w:del w:id="334" w:author="Trần Vân Anh" w:date="2023-12-16T06:31:00Z"/>
            </w:rPr>
          </w:rPrChange>
        </w:rPr>
        <w:pPrChange w:id="335" w:author="Trần Vân Anh" w:date="2023-12-16T06:33:00Z">
          <w:pPr>
            <w:pStyle w:val="ListParagraph"/>
            <w:numPr>
              <w:numId w:val="18"/>
            </w:numPr>
            <w:ind w:left="284" w:hanging="360"/>
          </w:pPr>
        </w:pPrChange>
      </w:pPr>
      <w:del w:id="336" w:author="Trần Vân Anh" w:date="2023-12-16T06:31:00Z">
        <w:r w:rsidRPr="00805758" w:rsidDel="0034461B">
          <w:rPr>
            <w:rPrChange w:id="337" w:author="Trần Vân Anh" w:date="2023-12-16T06:33:00Z">
              <w:rPr/>
            </w:rPrChange>
          </w:rPr>
          <w:delText xml:space="preserve">Tài liệu tham khảo (References): </w:delText>
        </w:r>
      </w:del>
    </w:p>
    <w:p w:rsidR="00872A4A" w:rsidRPr="00805758" w:rsidDel="0034461B" w:rsidRDefault="00457208" w:rsidP="00805758">
      <w:pPr>
        <w:jc w:val="center"/>
        <w:rPr>
          <w:del w:id="338" w:author="Trần Vân Anh" w:date="2023-12-16T06:31:00Z"/>
          <w:rPrChange w:id="339" w:author="Trần Vân Anh" w:date="2023-12-16T06:33:00Z">
            <w:rPr>
              <w:del w:id="340" w:author="Trần Vân Anh" w:date="2023-12-16T06:31:00Z"/>
            </w:rPr>
          </w:rPrChange>
        </w:rPr>
        <w:pPrChange w:id="341" w:author="Trần Vân Anh" w:date="2023-12-16T06:33:00Z">
          <w:pPr>
            <w:jc w:val="center"/>
          </w:pPr>
        </w:pPrChange>
      </w:pPr>
      <w:del w:id="342" w:author="Trần Vân Anh" w:date="2023-12-16T06:31:00Z">
        <w:r w:rsidRPr="00805758" w:rsidDel="0034461B">
          <w:rPr>
            <w:noProof/>
            <w:rPrChange w:id="343" w:author="Trần Vân Anh" w:date="2023-12-16T06:33:00Z">
              <w:rPr>
                <w:noProof/>
              </w:rPr>
            </w:rPrChange>
          </w:rPr>
          <w:drawing>
            <wp:inline distT="0" distB="0" distL="0" distR="0" wp14:anchorId="3DC65A67" wp14:editId="3F78B81B">
              <wp:extent cx="2880000" cy="901922"/>
              <wp:effectExtent l="19050" t="19050" r="1587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901922"/>
                      </a:xfrm>
                      <a:prstGeom prst="rect">
                        <a:avLst/>
                      </a:prstGeom>
                      <a:ln>
                        <a:solidFill>
                          <a:schemeClr val="tx1"/>
                        </a:solidFill>
                      </a:ln>
                    </pic:spPr>
                  </pic:pic>
                </a:graphicData>
              </a:graphic>
            </wp:inline>
          </w:drawing>
        </w:r>
      </w:del>
    </w:p>
    <w:p w:rsidR="001E089C" w:rsidRPr="00805758" w:rsidDel="008468AE" w:rsidRDefault="00457208" w:rsidP="00805758">
      <w:pPr>
        <w:jc w:val="center"/>
        <w:rPr>
          <w:del w:id="344" w:author="Trần Vân Anh" w:date="2023-11-13T13:43:00Z"/>
          <w:rPrChange w:id="345" w:author="Trần Vân Anh" w:date="2023-12-16T06:33:00Z">
            <w:rPr>
              <w:del w:id="346" w:author="Trần Vân Anh" w:date="2023-11-13T13:43:00Z"/>
            </w:rPr>
          </w:rPrChange>
        </w:rPr>
        <w:pPrChange w:id="347" w:author="Trần Vân Anh" w:date="2023-12-16T06:33:00Z">
          <w:pPr>
            <w:pStyle w:val="ListParagraph"/>
            <w:numPr>
              <w:numId w:val="18"/>
            </w:numPr>
            <w:ind w:left="284" w:hanging="360"/>
          </w:pPr>
        </w:pPrChange>
      </w:pPr>
      <w:del w:id="348" w:author="Trần Vân Anh" w:date="2023-11-13T13:43:00Z">
        <w:r w:rsidRPr="00805758" w:rsidDel="00430414">
          <w:rPr>
            <w:rPrChange w:id="349" w:author="Trần Vân Anh" w:date="2023-12-16T06:33:00Z">
              <w:rPr/>
            </w:rPrChange>
          </w:rPr>
          <w:delText xml:space="preserve">Phụ lục: </w:delText>
        </w:r>
      </w:del>
    </w:p>
    <w:p w:rsidR="00F658F4" w:rsidRPr="00805758" w:rsidDel="00E95BF2" w:rsidRDefault="00F658F4" w:rsidP="00805758">
      <w:pPr>
        <w:jc w:val="center"/>
        <w:rPr>
          <w:del w:id="350" w:author="Trần Vân Anh" w:date="2023-11-13T20:27:00Z"/>
          <w:rPrChange w:id="351" w:author="Trần Vân Anh" w:date="2023-12-16T06:33:00Z">
            <w:rPr>
              <w:del w:id="352" w:author="Trần Vân Anh" w:date="2023-11-13T20:27:00Z"/>
            </w:rPr>
          </w:rPrChange>
        </w:rPr>
        <w:pPrChange w:id="353" w:author="Trần Vân Anh" w:date="2023-12-16T06:33:00Z">
          <w:pPr/>
        </w:pPrChange>
      </w:pPr>
      <w:del w:id="354" w:author="Trần Vân Anh" w:date="2023-11-13T13:43:00Z">
        <w:r w:rsidRPr="00805758" w:rsidDel="008468AE">
          <w:rPr>
            <w:rPrChange w:id="355" w:author="Trần Vân Anh" w:date="2023-12-16T06:33:00Z">
              <w:rPr/>
            </w:rPrChange>
          </w:rPr>
          <w:br w:type="page"/>
        </w:r>
      </w:del>
    </w:p>
    <w:p w:rsidR="00457208" w:rsidRPr="00805758" w:rsidDel="00E95BF2" w:rsidRDefault="00457208" w:rsidP="00805758">
      <w:pPr>
        <w:jc w:val="center"/>
        <w:rPr>
          <w:del w:id="356" w:author="Trần Vân Anh" w:date="2023-11-13T20:27:00Z"/>
          <w:rPrChange w:id="357" w:author="Trần Vân Anh" w:date="2023-12-16T06:33:00Z">
            <w:rPr>
              <w:del w:id="358" w:author="Trần Vân Anh" w:date="2023-11-13T20:27:00Z"/>
            </w:rPr>
          </w:rPrChange>
        </w:rPr>
        <w:pPrChange w:id="359" w:author="Trần Vân Anh" w:date="2023-12-16T06:33:00Z">
          <w:pPr/>
        </w:pPrChange>
      </w:pPr>
    </w:p>
    <w:p w:rsidR="004F67B2" w:rsidRPr="00805758" w:rsidDel="00A46A19" w:rsidRDefault="00F658F4" w:rsidP="00805758">
      <w:pPr>
        <w:jc w:val="center"/>
        <w:rPr>
          <w:del w:id="360" w:author="Trần Vân Anh" w:date="2023-11-13T20:01:00Z"/>
          <w:rPrChange w:id="361" w:author="Trần Vân Anh" w:date="2023-12-16T06:33:00Z">
            <w:rPr>
              <w:del w:id="362" w:author="Trần Vân Anh" w:date="2023-11-13T20:01:00Z"/>
            </w:rPr>
          </w:rPrChange>
        </w:rPr>
        <w:pPrChange w:id="363" w:author="Trần Vân Anh" w:date="2023-12-16T06:33:00Z">
          <w:pPr>
            <w:pStyle w:val="Heading1"/>
          </w:pPr>
        </w:pPrChange>
      </w:pPr>
      <w:bookmarkStart w:id="364" w:name="_Toc150798923"/>
      <w:del w:id="365" w:author="Trần Vân Anh" w:date="2023-12-16T06:31:00Z">
        <w:r w:rsidRPr="00805758" w:rsidDel="0034461B">
          <w:rPr>
            <w:rFonts w:eastAsiaTheme="majorEastAsia" w:cstheme="majorBidi"/>
            <w:szCs w:val="32"/>
            <w:u w:val="single"/>
            <w:rPrChange w:id="366" w:author="Trần Vân Anh" w:date="2023-12-16T06:33:00Z">
              <w:rPr/>
            </w:rPrChange>
          </w:rPr>
          <w:delText>Câu 3</w:delText>
        </w:r>
        <w:r w:rsidRPr="00805758" w:rsidDel="0034461B">
          <w:rPr>
            <w:rPrChange w:id="367" w:author="Trần Vân Anh" w:date="2023-12-16T06:33:00Z">
              <w:rPr/>
            </w:rPrChange>
          </w:rPr>
          <w:delText xml:space="preserve">: </w:delText>
        </w:r>
        <w:r w:rsidRPr="00805758" w:rsidDel="0034461B">
          <w:rPr>
            <w:rPrChange w:id="368" w:author="Trần Vân Anh" w:date="2023-12-16T06:33:00Z">
              <w:rPr>
                <w:b w:val="0"/>
              </w:rPr>
            </w:rPrChange>
          </w:rPr>
          <w:delText>Hãy tìm hiểu 1 đ</w:delText>
        </w:r>
        <w:r w:rsidRPr="00805758" w:rsidDel="0034461B">
          <w:rPr>
            <w:rFonts w:eastAsiaTheme="majorEastAsia" w:cstheme="majorBidi"/>
            <w:szCs w:val="32"/>
            <w:rPrChange w:id="369" w:author="Trần Vân Anh" w:date="2023-12-16T06:33:00Z">
              <w:rPr/>
            </w:rPrChange>
          </w:rPr>
          <w:delText>ồ án/khóa luận tốt nghiệp trong ngành học của mình và tóm tắt lại các nội dung sau: Tên đồ án; Tác giả, Nơi công bố, Năm công bố; Mục tiêu nghiên cứu; Cơ sở lý thuyết; Phương pháp thu thập và xử lý thông tin; Kết quả đạt được; Hạn chế của công trình.</w:delText>
        </w:r>
      </w:del>
      <w:bookmarkEnd w:id="364"/>
    </w:p>
    <w:p w:rsidR="000927B5" w:rsidRPr="00805758" w:rsidDel="0034461B" w:rsidRDefault="000927B5" w:rsidP="00805758">
      <w:pPr>
        <w:jc w:val="center"/>
        <w:rPr>
          <w:del w:id="370" w:author="Trần Vân Anh" w:date="2023-12-16T06:31:00Z"/>
          <w:rPrChange w:id="371" w:author="Trần Vân Anh" w:date="2023-12-16T06:33:00Z">
            <w:rPr>
              <w:del w:id="372" w:author="Trần Vân Anh" w:date="2023-12-16T06:31:00Z"/>
            </w:rPr>
          </w:rPrChange>
        </w:rPr>
        <w:pPrChange w:id="373" w:author="Trần Vân Anh" w:date="2023-12-16T06:33:00Z">
          <w:pPr>
            <w:pStyle w:val="Heading2"/>
          </w:pPr>
        </w:pPrChange>
      </w:pPr>
      <w:del w:id="374" w:author="Trần Vân Anh" w:date="2023-11-13T20:01:00Z">
        <w:r w:rsidRPr="00805758" w:rsidDel="000E525C">
          <w:rPr>
            <w:rPrChange w:id="375" w:author="Trần Vân Anh" w:date="2023-12-16T06:33:00Z">
              <w:rPr/>
            </w:rPrChange>
          </w:rPr>
          <w:delText>T</w:delText>
        </w:r>
        <w:r w:rsidR="00270649" w:rsidRPr="00805758" w:rsidDel="000E525C">
          <w:rPr>
            <w:rPrChange w:id="376" w:author="Trần Vân Anh" w:date="2023-12-16T06:33:00Z">
              <w:rPr/>
            </w:rPrChange>
          </w:rPr>
          <w:delText>ìm hiểu đồ án tốt nghiệp ngành CNTT và T</w:delText>
        </w:r>
        <w:r w:rsidRPr="00805758" w:rsidDel="000E525C">
          <w:rPr>
            <w:rPrChange w:id="377" w:author="Trần Vân Anh" w:date="2023-12-16T06:33:00Z">
              <w:rPr/>
            </w:rPrChange>
          </w:rPr>
          <w:delText>óm tắt các nội dung</w:delText>
        </w:r>
      </w:del>
    </w:p>
    <w:p w:rsidR="000927B5" w:rsidRPr="00805758" w:rsidDel="0034461B" w:rsidRDefault="00B93DAF" w:rsidP="00805758">
      <w:pPr>
        <w:jc w:val="center"/>
        <w:rPr>
          <w:del w:id="378" w:author="Trần Vân Anh" w:date="2023-12-16T06:31:00Z"/>
          <w:bCs/>
          <w:rPrChange w:id="379" w:author="Trần Vân Anh" w:date="2023-12-16T06:33:00Z">
            <w:rPr>
              <w:del w:id="380" w:author="Trần Vân Anh" w:date="2023-12-16T06:31:00Z"/>
              <w:bCs/>
            </w:rPr>
          </w:rPrChange>
        </w:rPr>
        <w:pPrChange w:id="381" w:author="Trần Vân Anh" w:date="2023-12-16T06:33:00Z">
          <w:pPr>
            <w:pStyle w:val="ListParagraph"/>
            <w:numPr>
              <w:numId w:val="5"/>
            </w:numPr>
            <w:ind w:left="284" w:hanging="360"/>
          </w:pPr>
        </w:pPrChange>
      </w:pPr>
      <w:del w:id="382" w:author="Trần Vân Anh" w:date="2023-12-16T06:31:00Z">
        <w:r w:rsidRPr="00805758" w:rsidDel="0034461B">
          <w:rPr>
            <w:rPrChange w:id="383" w:author="Trần Vân Anh" w:date="2023-12-16T06:33:00Z">
              <w:rPr/>
            </w:rPrChange>
          </w:rPr>
          <w:delText>Tên đồ án</w:delText>
        </w:r>
        <w:r w:rsidR="00167321" w:rsidRPr="00805758" w:rsidDel="0034461B">
          <w:rPr>
            <w:rPrChange w:id="384" w:author="Trần Vân Anh" w:date="2023-12-16T06:33:00Z">
              <w:rPr/>
            </w:rPrChange>
          </w:rPr>
          <w:delText xml:space="preserve">: </w:delText>
        </w:r>
        <w:r w:rsidR="00167321" w:rsidRPr="00805758" w:rsidDel="0034461B">
          <w:rPr>
            <w:bCs/>
            <w:rPrChange w:id="385" w:author="Trần Vân Anh" w:date="2023-12-16T06:33:00Z">
              <w:rPr>
                <w:bCs/>
              </w:rPr>
            </w:rPrChange>
          </w:rPr>
          <w:delText>Hệ thống tư vấn món ăn dựa trên thói quen và đánh giá của khách hàng</w:delText>
        </w:r>
      </w:del>
    </w:p>
    <w:p w:rsidR="000927B5" w:rsidRPr="00805758" w:rsidDel="0034461B" w:rsidRDefault="00167321" w:rsidP="00805758">
      <w:pPr>
        <w:jc w:val="center"/>
        <w:rPr>
          <w:del w:id="386" w:author="Trần Vân Anh" w:date="2023-12-16T06:31:00Z"/>
          <w:rPrChange w:id="387" w:author="Trần Vân Anh" w:date="2023-12-16T06:33:00Z">
            <w:rPr>
              <w:del w:id="388" w:author="Trần Vân Anh" w:date="2023-12-16T06:31:00Z"/>
            </w:rPr>
          </w:rPrChange>
        </w:rPr>
        <w:pPrChange w:id="389" w:author="Trần Vân Anh" w:date="2023-12-16T06:33:00Z">
          <w:pPr>
            <w:pStyle w:val="ListParagraph"/>
            <w:numPr>
              <w:numId w:val="2"/>
            </w:numPr>
            <w:ind w:left="284" w:hanging="283"/>
          </w:pPr>
        </w:pPrChange>
      </w:pPr>
      <w:del w:id="390" w:author="Trần Vân Anh" w:date="2023-12-16T06:31:00Z">
        <w:r w:rsidRPr="00805758" w:rsidDel="0034461B">
          <w:rPr>
            <w:rPrChange w:id="391" w:author="Trần Vân Anh" w:date="2023-12-16T06:33:00Z">
              <w:rPr/>
            </w:rPrChange>
          </w:rPr>
          <w:delText>Tác giả:</w:delText>
        </w:r>
        <w:r w:rsidRPr="00805758" w:rsidDel="0034461B">
          <w:rPr>
            <w:bCs/>
            <w:rPrChange w:id="392" w:author="Trần Vân Anh" w:date="2023-12-16T06:33:00Z">
              <w:rPr>
                <w:bCs/>
              </w:rPr>
            </w:rPrChange>
          </w:rPr>
          <w:delText xml:space="preserve"> </w:delText>
        </w:r>
        <w:r w:rsidR="00C90E15" w:rsidRPr="00805758" w:rsidDel="0034461B">
          <w:rPr>
            <w:rPrChange w:id="393" w:author="Trần Vân Anh" w:date="2023-12-16T06:33:00Z">
              <w:rPr/>
            </w:rPrChange>
          </w:rPr>
          <w:fldChar w:fldCharType="begin"/>
        </w:r>
        <w:r w:rsidR="00C90E15" w:rsidRPr="00805758" w:rsidDel="0034461B">
          <w:rPr>
            <w:rPrChange w:id="394" w:author="Trần Vân Anh" w:date="2023-12-16T06:33:00Z">
              <w:rPr/>
            </w:rPrChange>
          </w:rPr>
          <w:delInstrText xml:space="preserve"> HYPERLINK "http://dlib.ptit.edu.vn/browse?type=author&amp;value=PGS.TS+Tr%E1%BA%A7n%2C+%C4%90%C3%ACnh+Qu%E1%BA%BF" </w:delInstrText>
        </w:r>
        <w:r w:rsidR="00C90E15" w:rsidRPr="00805758" w:rsidDel="0034461B">
          <w:rPr>
            <w:rPrChange w:id="395" w:author="Trần Vân Anh" w:date="2023-12-16T06:33:00Z">
              <w:rPr/>
            </w:rPrChange>
          </w:rPr>
          <w:fldChar w:fldCharType="separate"/>
        </w:r>
        <w:r w:rsidR="00C90E15" w:rsidRPr="00805758" w:rsidDel="0034461B">
          <w:rPr>
            <w:rPrChange w:id="396" w:author="Trần Vân Anh" w:date="2023-12-16T06:33:00Z">
              <w:rPr/>
            </w:rPrChange>
          </w:rPr>
          <w:delText>PGS.TS Trần Đình Quế</w:delText>
        </w:r>
        <w:r w:rsidR="00C90E15" w:rsidRPr="00805758" w:rsidDel="0034461B">
          <w:rPr>
            <w:rPrChange w:id="397" w:author="Trần Vân Anh" w:date="2023-12-16T06:33:00Z">
              <w:rPr/>
            </w:rPrChange>
          </w:rPr>
          <w:fldChar w:fldCharType="end"/>
        </w:r>
        <w:r w:rsidR="00C90E15" w:rsidRPr="00805758" w:rsidDel="0034461B">
          <w:rPr>
            <w:bCs/>
            <w:rPrChange w:id="398" w:author="Trần Vân Anh" w:date="2023-12-16T06:33:00Z">
              <w:rPr>
                <w:bCs/>
              </w:rPr>
            </w:rPrChange>
          </w:rPr>
          <w:delText xml:space="preserve">, </w:delText>
        </w:r>
        <w:r w:rsidR="00DC4504" w:rsidRPr="00805758" w:rsidDel="0034461B">
          <w:rPr>
            <w:bCs/>
            <w:rPrChange w:id="399" w:author="Trần Vân Anh" w:date="2023-12-16T06:33:00Z">
              <w:rPr>
                <w:bCs/>
              </w:rPr>
            </w:rPrChange>
          </w:rPr>
          <w:delText xml:space="preserve">sinh viên </w:delText>
        </w:r>
        <w:r w:rsidR="00C90E15" w:rsidRPr="00805758" w:rsidDel="0034461B">
          <w:rPr>
            <w:bCs/>
            <w:rPrChange w:id="400" w:author="Trần Vân Anh" w:date="2023-12-16T06:33:00Z">
              <w:rPr>
                <w:bCs/>
              </w:rPr>
            </w:rPrChange>
          </w:rPr>
          <w:fldChar w:fldCharType="begin"/>
        </w:r>
        <w:r w:rsidR="00C90E15" w:rsidRPr="00805758" w:rsidDel="0034461B">
          <w:rPr>
            <w:bCs/>
            <w:rPrChange w:id="401" w:author="Trần Vân Anh" w:date="2023-12-16T06:33:00Z">
              <w:rPr>
                <w:bCs/>
              </w:rPr>
            </w:rPrChange>
          </w:rPr>
          <w:delInstrText xml:space="preserve"> HYPERLINK "http://dlib.ptit.edu.vn/browse?type=author&amp;value=Ho%C3%A0ng%2C+T%C4%83ng+Kh%E1%BA%A3i" </w:delInstrText>
        </w:r>
        <w:r w:rsidR="00C90E15" w:rsidRPr="00805758" w:rsidDel="0034461B">
          <w:rPr>
            <w:bCs/>
            <w:rPrChange w:id="402" w:author="Trần Vân Anh" w:date="2023-12-16T06:33:00Z">
              <w:rPr>
                <w:bCs/>
              </w:rPr>
            </w:rPrChange>
          </w:rPr>
          <w:fldChar w:fldCharType="separate"/>
        </w:r>
        <w:r w:rsidR="00C90E15" w:rsidRPr="00805758" w:rsidDel="0034461B">
          <w:rPr>
            <w:bCs/>
            <w:rPrChange w:id="403" w:author="Trần Vân Anh" w:date="2023-12-16T06:33:00Z">
              <w:rPr>
                <w:bCs/>
              </w:rPr>
            </w:rPrChange>
          </w:rPr>
          <w:delText xml:space="preserve">Hoàng Tăng Khải </w:delText>
        </w:r>
        <w:r w:rsidR="00C90E15" w:rsidRPr="00805758" w:rsidDel="0034461B">
          <w:rPr>
            <w:bCs/>
            <w:rPrChange w:id="404" w:author="Trần Vân Anh" w:date="2023-12-16T06:33:00Z">
              <w:rPr>
                <w:bCs/>
              </w:rPr>
            </w:rPrChange>
          </w:rPr>
          <w:fldChar w:fldCharType="end"/>
        </w:r>
      </w:del>
    </w:p>
    <w:p w:rsidR="00167321" w:rsidRPr="00805758" w:rsidDel="0034461B" w:rsidRDefault="00167321" w:rsidP="00805758">
      <w:pPr>
        <w:jc w:val="center"/>
        <w:rPr>
          <w:del w:id="405" w:author="Trần Vân Anh" w:date="2023-12-16T06:31:00Z"/>
          <w:bCs/>
          <w:rPrChange w:id="406" w:author="Trần Vân Anh" w:date="2023-12-16T06:33:00Z">
            <w:rPr>
              <w:del w:id="407" w:author="Trần Vân Anh" w:date="2023-12-16T06:31:00Z"/>
              <w:bCs/>
            </w:rPr>
          </w:rPrChange>
        </w:rPr>
        <w:pPrChange w:id="408" w:author="Trần Vân Anh" w:date="2023-12-16T06:33:00Z">
          <w:pPr>
            <w:pStyle w:val="ListParagraph"/>
            <w:numPr>
              <w:numId w:val="5"/>
            </w:numPr>
            <w:ind w:left="284" w:hanging="360"/>
          </w:pPr>
        </w:pPrChange>
      </w:pPr>
      <w:del w:id="409" w:author="Trần Vân Anh" w:date="2023-12-16T06:31:00Z">
        <w:r w:rsidRPr="00805758" w:rsidDel="0034461B">
          <w:rPr>
            <w:rPrChange w:id="410" w:author="Trần Vân Anh" w:date="2023-12-16T06:33:00Z">
              <w:rPr/>
            </w:rPrChange>
          </w:rPr>
          <w:delText xml:space="preserve">Nơi công bố: </w:delText>
        </w:r>
        <w:r w:rsidRPr="00805758" w:rsidDel="0034461B">
          <w:rPr>
            <w:bCs/>
            <w:rPrChange w:id="411" w:author="Trần Vân Anh" w:date="2023-12-16T06:33:00Z">
              <w:rPr>
                <w:bCs/>
              </w:rPr>
            </w:rPrChange>
          </w:rPr>
          <w:delText>Thư viện số - Học viện CNBCVT</w:delText>
        </w:r>
      </w:del>
    </w:p>
    <w:p w:rsidR="00167321" w:rsidRPr="00805758" w:rsidDel="00FD7FCA" w:rsidRDefault="00167321" w:rsidP="00805758">
      <w:pPr>
        <w:jc w:val="center"/>
        <w:rPr>
          <w:del w:id="412" w:author="Trần Vân Anh" w:date="2023-11-13T20:12:00Z"/>
          <w:bCs/>
          <w:rPrChange w:id="413" w:author="Trần Vân Anh" w:date="2023-12-16T06:33:00Z">
            <w:rPr>
              <w:del w:id="414" w:author="Trần Vân Anh" w:date="2023-11-13T20:12:00Z"/>
              <w:bCs/>
            </w:rPr>
          </w:rPrChange>
        </w:rPr>
        <w:pPrChange w:id="415" w:author="Trần Vân Anh" w:date="2023-12-16T06:33:00Z">
          <w:pPr>
            <w:pStyle w:val="ListParagraph"/>
            <w:numPr>
              <w:ilvl w:val="1"/>
              <w:numId w:val="5"/>
            </w:numPr>
            <w:ind w:left="567" w:hanging="283"/>
          </w:pPr>
        </w:pPrChange>
      </w:pPr>
      <w:del w:id="416" w:author="Trần Vân Anh" w:date="2023-11-13T20:12:00Z">
        <w:r w:rsidRPr="00805758" w:rsidDel="00FD7FCA">
          <w:rPr>
            <w:bCs/>
            <w:rPrChange w:id="417" w:author="Trần Vân Anh" w:date="2023-12-16T06:33:00Z">
              <w:rPr>
                <w:bCs/>
              </w:rPr>
            </w:rPrChange>
          </w:rPr>
          <w:delText>Link</w:delText>
        </w:r>
        <w:r w:rsidR="001E0B81" w:rsidRPr="00805758" w:rsidDel="00FD7FCA">
          <w:rPr>
            <w:bCs/>
            <w:rPrChange w:id="418" w:author="Trần Vân Anh" w:date="2023-12-16T06:33:00Z">
              <w:rPr>
                <w:bCs/>
              </w:rPr>
            </w:rPrChange>
          </w:rPr>
          <w:delText xml:space="preserve">: </w:delText>
        </w:r>
        <w:r w:rsidR="001E0B81" w:rsidRPr="00805758" w:rsidDel="00FD7FCA">
          <w:rPr>
            <w:color w:val="0563C1" w:themeColor="hyperlink"/>
            <w:u w:val="single"/>
            <w:rPrChange w:id="419" w:author="Trần Vân Anh" w:date="2023-12-16T06:33:00Z">
              <w:rPr>
                <w:color w:val="0563C1" w:themeColor="hyperlink"/>
                <w:u w:val="single"/>
              </w:rPr>
            </w:rPrChange>
          </w:rPr>
          <w:fldChar w:fldCharType="begin"/>
        </w:r>
        <w:r w:rsidR="001E0B81" w:rsidRPr="00805758" w:rsidDel="00FD7FCA">
          <w:rPr>
            <w:color w:val="0563C1" w:themeColor="hyperlink"/>
            <w:u w:val="single"/>
            <w:rPrChange w:id="420" w:author="Trần Vân Anh" w:date="2023-12-16T06:33:00Z">
              <w:rPr>
                <w:color w:val="0563C1" w:themeColor="hyperlink"/>
                <w:u w:val="single"/>
              </w:rPr>
            </w:rPrChange>
          </w:rPr>
          <w:delInstrText xml:space="preserve"> HYPERLINK "http://dlib.ptit.edu.vn/handle/HVCNBCVT/2505" </w:delInstrText>
        </w:r>
        <w:r w:rsidR="001E0B81" w:rsidRPr="00805758" w:rsidDel="00FD7FCA">
          <w:rPr>
            <w:color w:val="0563C1" w:themeColor="hyperlink"/>
            <w:u w:val="single"/>
            <w:rPrChange w:id="421" w:author="Trần Vân Anh" w:date="2023-12-16T06:33:00Z">
              <w:rPr>
                <w:color w:val="0563C1" w:themeColor="hyperlink"/>
                <w:u w:val="single"/>
              </w:rPr>
            </w:rPrChange>
          </w:rPr>
          <w:fldChar w:fldCharType="separate"/>
        </w:r>
        <w:r w:rsidR="001E0B81" w:rsidRPr="00805758" w:rsidDel="00FD7FCA">
          <w:rPr>
            <w:rStyle w:val="Hyperlink"/>
            <w:rPrChange w:id="422" w:author="Trần Vân Anh" w:date="2023-12-16T06:33:00Z">
              <w:rPr>
                <w:rStyle w:val="Hyperlink"/>
              </w:rPr>
            </w:rPrChange>
          </w:rPr>
          <w:delText>http://dlib.ptit.edu.vn/handle/HVCNBCVT/2505</w:delText>
        </w:r>
        <w:r w:rsidR="001E0B81" w:rsidRPr="00805758" w:rsidDel="00FD7FCA">
          <w:rPr>
            <w:color w:val="0563C1" w:themeColor="hyperlink"/>
            <w:u w:val="single"/>
            <w:rPrChange w:id="423" w:author="Trần Vân Anh" w:date="2023-12-16T06:33:00Z">
              <w:rPr>
                <w:color w:val="0563C1" w:themeColor="hyperlink"/>
                <w:u w:val="single"/>
              </w:rPr>
            </w:rPrChange>
          </w:rPr>
          <w:fldChar w:fldCharType="end"/>
        </w:r>
      </w:del>
    </w:p>
    <w:p w:rsidR="00167321" w:rsidRPr="00805758" w:rsidDel="0034461B" w:rsidRDefault="00167321" w:rsidP="00805758">
      <w:pPr>
        <w:jc w:val="center"/>
        <w:rPr>
          <w:del w:id="424" w:author="Trần Vân Anh" w:date="2023-12-16T06:31:00Z"/>
          <w:rPrChange w:id="425" w:author="Trần Vân Anh" w:date="2023-12-16T06:33:00Z">
            <w:rPr>
              <w:del w:id="426" w:author="Trần Vân Anh" w:date="2023-12-16T06:31:00Z"/>
            </w:rPr>
          </w:rPrChange>
        </w:rPr>
        <w:pPrChange w:id="427" w:author="Trần Vân Anh" w:date="2023-12-16T06:33:00Z">
          <w:pPr>
            <w:pStyle w:val="ListParagraph"/>
            <w:numPr>
              <w:numId w:val="2"/>
            </w:numPr>
            <w:ind w:left="284" w:hanging="283"/>
          </w:pPr>
        </w:pPrChange>
      </w:pPr>
      <w:del w:id="428" w:author="Trần Vân Anh" w:date="2023-12-16T06:31:00Z">
        <w:r w:rsidRPr="00805758" w:rsidDel="0034461B">
          <w:rPr>
            <w:rPrChange w:id="429" w:author="Trần Vân Anh" w:date="2023-12-16T06:33:00Z">
              <w:rPr/>
            </w:rPrChange>
          </w:rPr>
          <w:delText>Năm công bố:</w:delText>
        </w:r>
        <w:r w:rsidR="00C90E15" w:rsidRPr="00805758" w:rsidDel="0034461B">
          <w:rPr>
            <w:rPrChange w:id="430" w:author="Trần Vân Anh" w:date="2023-12-16T06:33:00Z">
              <w:rPr/>
            </w:rPrChange>
          </w:rPr>
          <w:delText xml:space="preserve"> 2022</w:delText>
        </w:r>
      </w:del>
    </w:p>
    <w:p w:rsidR="00B32EED" w:rsidRPr="00805758" w:rsidDel="0034461B" w:rsidRDefault="00167321" w:rsidP="00805758">
      <w:pPr>
        <w:jc w:val="center"/>
        <w:rPr>
          <w:del w:id="431" w:author="Trần Vân Anh" w:date="2023-12-16T06:31:00Z"/>
          <w:rPrChange w:id="432" w:author="Trần Vân Anh" w:date="2023-12-16T06:33:00Z">
            <w:rPr>
              <w:del w:id="433" w:author="Trần Vân Anh" w:date="2023-12-16T06:31:00Z"/>
            </w:rPr>
          </w:rPrChange>
        </w:rPr>
        <w:pPrChange w:id="434" w:author="Trần Vân Anh" w:date="2023-12-16T06:33:00Z">
          <w:pPr>
            <w:pStyle w:val="ListParagraph"/>
            <w:numPr>
              <w:numId w:val="2"/>
            </w:numPr>
            <w:ind w:left="284" w:hanging="283"/>
          </w:pPr>
        </w:pPrChange>
      </w:pPr>
      <w:del w:id="435" w:author="Trần Vân Anh" w:date="2023-12-16T06:31:00Z">
        <w:r w:rsidRPr="00805758" w:rsidDel="0034461B">
          <w:rPr>
            <w:rPrChange w:id="436" w:author="Trần Vân Anh" w:date="2023-12-16T06:33:00Z">
              <w:rPr/>
            </w:rPrChange>
          </w:rPr>
          <w:delText>Mục tiêu nghiên cứu</w:delText>
        </w:r>
      </w:del>
    </w:p>
    <w:p w:rsidR="00867F1C" w:rsidRPr="00805758" w:rsidDel="002B638D" w:rsidRDefault="00167321" w:rsidP="00805758">
      <w:pPr>
        <w:jc w:val="center"/>
        <w:rPr>
          <w:del w:id="437" w:author="Trần Vân Anh" w:date="2023-11-13T18:31:00Z"/>
          <w:rPrChange w:id="438" w:author="Trần Vân Anh" w:date="2023-12-16T06:33:00Z">
            <w:rPr>
              <w:del w:id="439" w:author="Trần Vân Anh" w:date="2023-11-13T18:31:00Z"/>
            </w:rPr>
          </w:rPrChange>
        </w:rPr>
        <w:pPrChange w:id="440" w:author="Trần Vân Anh" w:date="2023-12-16T06:33:00Z">
          <w:pPr>
            <w:pStyle w:val="ListParagraph"/>
            <w:numPr>
              <w:numId w:val="2"/>
            </w:numPr>
            <w:ind w:left="284" w:hanging="283"/>
          </w:pPr>
        </w:pPrChange>
      </w:pPr>
      <w:del w:id="441" w:author="Trần Vân Anh" w:date="2023-12-16T06:31:00Z">
        <w:r w:rsidRPr="00805758" w:rsidDel="0034461B">
          <w:rPr>
            <w:rPrChange w:id="442" w:author="Trần Vân Anh" w:date="2023-12-16T06:33:00Z">
              <w:rPr/>
            </w:rPrChange>
          </w:rPr>
          <w:delText>Cơ sở lý thuyết</w:delText>
        </w:r>
      </w:del>
    </w:p>
    <w:p w:rsidR="000C3C62" w:rsidRPr="00805758" w:rsidDel="000C3C62" w:rsidRDefault="00167321" w:rsidP="00805758">
      <w:pPr>
        <w:jc w:val="center"/>
        <w:rPr>
          <w:del w:id="443" w:author="Trần Vân Anh" w:date="2023-11-13T18:48:00Z"/>
          <w:rPrChange w:id="444" w:author="Trần Vân Anh" w:date="2023-12-16T06:33:00Z">
            <w:rPr>
              <w:del w:id="445" w:author="Trần Vân Anh" w:date="2023-11-13T18:48:00Z"/>
            </w:rPr>
          </w:rPrChange>
        </w:rPr>
        <w:pPrChange w:id="446" w:author="Trần Vân Anh" w:date="2023-12-16T06:33:00Z">
          <w:pPr>
            <w:pStyle w:val="ListParagraph"/>
            <w:numPr>
              <w:numId w:val="2"/>
            </w:numPr>
            <w:ind w:left="284" w:hanging="283"/>
          </w:pPr>
        </w:pPrChange>
      </w:pPr>
      <w:del w:id="447" w:author="Trần Vân Anh" w:date="2023-12-16T06:31:00Z">
        <w:r w:rsidRPr="00805758" w:rsidDel="0034461B">
          <w:rPr>
            <w:rPrChange w:id="448" w:author="Trần Vân Anh" w:date="2023-12-16T06:33:00Z">
              <w:rPr/>
            </w:rPrChange>
          </w:rPr>
          <w:delText>Phương pháp thu thập và xử lý thông tin</w:delText>
        </w:r>
      </w:del>
    </w:p>
    <w:p w:rsidR="00AB1F27" w:rsidRPr="00805758" w:rsidDel="00646CB9" w:rsidRDefault="00167321" w:rsidP="00805758">
      <w:pPr>
        <w:jc w:val="center"/>
        <w:rPr>
          <w:del w:id="449" w:author="Trần Vân Anh" w:date="2023-11-13T18:44:00Z"/>
          <w:rPrChange w:id="450" w:author="Trần Vân Anh" w:date="2023-12-16T06:33:00Z">
            <w:rPr>
              <w:del w:id="451" w:author="Trần Vân Anh" w:date="2023-11-13T18:44:00Z"/>
            </w:rPr>
          </w:rPrChange>
        </w:rPr>
        <w:pPrChange w:id="452" w:author="Trần Vân Anh" w:date="2023-12-16T06:33:00Z">
          <w:pPr>
            <w:pStyle w:val="ListParagraph"/>
            <w:numPr>
              <w:numId w:val="2"/>
            </w:numPr>
            <w:ind w:left="284" w:hanging="283"/>
          </w:pPr>
        </w:pPrChange>
      </w:pPr>
      <w:del w:id="453" w:author="Trần Vân Anh" w:date="2023-12-16T06:31:00Z">
        <w:r w:rsidRPr="00805758" w:rsidDel="0034461B">
          <w:rPr>
            <w:rPrChange w:id="454" w:author="Trần Vân Anh" w:date="2023-12-16T06:33:00Z">
              <w:rPr/>
            </w:rPrChange>
          </w:rPr>
          <w:delText>Kết quả đạt được</w:delText>
        </w:r>
      </w:del>
    </w:p>
    <w:p w:rsidR="00AB1F27" w:rsidRPr="00805758" w:rsidDel="00646CB9" w:rsidRDefault="00167321" w:rsidP="00805758">
      <w:pPr>
        <w:jc w:val="center"/>
        <w:rPr>
          <w:del w:id="455" w:author="Trần Vân Anh" w:date="2023-11-13T18:43:00Z"/>
          <w:rPrChange w:id="456" w:author="Trần Vân Anh" w:date="2023-12-16T06:33:00Z">
            <w:rPr>
              <w:del w:id="457" w:author="Trần Vân Anh" w:date="2023-11-13T18:43:00Z"/>
            </w:rPr>
          </w:rPrChange>
        </w:rPr>
        <w:pPrChange w:id="458" w:author="Trần Vân Anh" w:date="2023-12-16T06:33:00Z">
          <w:pPr>
            <w:pStyle w:val="ListParagraph"/>
            <w:numPr>
              <w:numId w:val="2"/>
            </w:numPr>
            <w:ind w:left="284" w:hanging="283"/>
          </w:pPr>
        </w:pPrChange>
      </w:pPr>
      <w:del w:id="459" w:author="Trần Vân Anh" w:date="2023-12-16T06:31:00Z">
        <w:r w:rsidRPr="00805758" w:rsidDel="0034461B">
          <w:rPr>
            <w:rPrChange w:id="460" w:author="Trần Vân Anh" w:date="2023-12-16T06:33:00Z">
              <w:rPr/>
            </w:rPrChange>
          </w:rPr>
          <w:delText>Hạn chế</w:delText>
        </w:r>
      </w:del>
    </w:p>
    <w:p w:rsidR="00F658F4" w:rsidRPr="00805758" w:rsidDel="00E617A3" w:rsidRDefault="00F658F4" w:rsidP="00805758">
      <w:pPr>
        <w:jc w:val="center"/>
        <w:rPr>
          <w:del w:id="461" w:author="Trần Vân Anh" w:date="2023-11-13T18:51:00Z"/>
          <w:rPrChange w:id="462" w:author="Trần Vân Anh" w:date="2023-12-16T06:33:00Z">
            <w:rPr>
              <w:del w:id="463" w:author="Trần Vân Anh" w:date="2023-11-13T18:51:00Z"/>
            </w:rPr>
          </w:rPrChange>
        </w:rPr>
        <w:pPrChange w:id="464" w:author="Trần Vân Anh" w:date="2023-12-16T06:33:00Z">
          <w:pPr/>
        </w:pPrChange>
      </w:pPr>
    </w:p>
    <w:p w:rsidR="00F658F4" w:rsidRPr="00805758" w:rsidDel="00E617A3" w:rsidRDefault="00F658F4" w:rsidP="00805758">
      <w:pPr>
        <w:jc w:val="center"/>
        <w:rPr>
          <w:del w:id="465" w:author="Trần Vân Anh" w:date="2023-11-13T18:51:00Z"/>
          <w:rFonts w:eastAsiaTheme="majorEastAsia" w:cstheme="majorBidi"/>
          <w:b/>
          <w:szCs w:val="32"/>
          <w:rPrChange w:id="466" w:author="Trần Vân Anh" w:date="2023-12-16T06:33:00Z">
            <w:rPr>
              <w:del w:id="467" w:author="Trần Vân Anh" w:date="2023-11-13T18:51:00Z"/>
              <w:rFonts w:eastAsiaTheme="majorEastAsia" w:cstheme="majorBidi"/>
              <w:b/>
              <w:szCs w:val="32"/>
            </w:rPr>
          </w:rPrChange>
        </w:rPr>
        <w:pPrChange w:id="468" w:author="Trần Vân Anh" w:date="2023-12-16T06:33:00Z">
          <w:pPr/>
        </w:pPrChange>
      </w:pPr>
      <w:del w:id="469" w:author="Trần Vân Anh" w:date="2023-11-13T18:51:00Z">
        <w:r w:rsidRPr="00805758" w:rsidDel="00E617A3">
          <w:rPr>
            <w:rPrChange w:id="470" w:author="Trần Vân Anh" w:date="2023-12-16T06:33:00Z">
              <w:rPr/>
            </w:rPrChange>
          </w:rPr>
          <w:br w:type="page"/>
        </w:r>
      </w:del>
    </w:p>
    <w:p w:rsidR="00F658F4" w:rsidRPr="00805758" w:rsidDel="00E12202" w:rsidRDefault="00F658F4" w:rsidP="00805758">
      <w:pPr>
        <w:jc w:val="center"/>
        <w:rPr>
          <w:del w:id="471" w:author="Trần Vân Anh" w:date="2023-11-13T18:02:00Z"/>
          <w:rFonts w:eastAsiaTheme="majorEastAsia" w:cstheme="majorBidi"/>
          <w:b/>
          <w:szCs w:val="32"/>
          <w:rPrChange w:id="472" w:author="Trần Vân Anh" w:date="2023-12-16T06:33:00Z">
            <w:rPr>
              <w:del w:id="473" w:author="Trần Vân Anh" w:date="2023-11-13T18:02:00Z"/>
              <w:rFonts w:eastAsiaTheme="majorEastAsia" w:cstheme="majorBidi"/>
              <w:b/>
              <w:szCs w:val="32"/>
            </w:rPr>
          </w:rPrChange>
        </w:rPr>
        <w:pPrChange w:id="474" w:author="Trần Vân Anh" w:date="2023-12-16T06:33:00Z">
          <w:pPr/>
        </w:pPrChange>
      </w:pPr>
    </w:p>
    <w:p w:rsidR="00F658F4" w:rsidRPr="00805758" w:rsidDel="0034461B" w:rsidRDefault="00F658F4" w:rsidP="00805758">
      <w:pPr>
        <w:jc w:val="center"/>
        <w:rPr>
          <w:del w:id="475" w:author="Trần Vân Anh" w:date="2023-12-16T06:31:00Z"/>
          <w:rPrChange w:id="476" w:author="Trần Vân Anh" w:date="2023-12-16T06:33:00Z">
            <w:rPr>
              <w:del w:id="477" w:author="Trần Vân Anh" w:date="2023-12-16T06:31:00Z"/>
            </w:rPr>
          </w:rPrChange>
        </w:rPr>
        <w:pPrChange w:id="478" w:author="Trần Vân Anh" w:date="2023-12-16T06:33:00Z">
          <w:pPr>
            <w:pStyle w:val="Heading1"/>
          </w:pPr>
        </w:pPrChange>
      </w:pPr>
      <w:bookmarkStart w:id="479" w:name="_Toc150798924"/>
      <w:del w:id="480" w:author="Trần Vân Anh" w:date="2023-12-16T06:31:00Z">
        <w:r w:rsidRPr="00805758" w:rsidDel="0034461B">
          <w:rPr>
            <w:rPrChange w:id="481" w:author="Trần Vân Anh" w:date="2023-12-16T06:33:00Z">
              <w:rPr/>
            </w:rPrChange>
          </w:rPr>
          <w:delText>Câu 4: Hãy xây dựng đề cương nghiên cứu cho 1 đề tài nghiên cứu khoa học trong ngành học của mà bạn yêu thích (theo mẫu)</w:delText>
        </w:r>
        <w:bookmarkEnd w:id="479"/>
      </w:del>
    </w:p>
    <w:p w:rsidR="00F658F4" w:rsidRPr="00805758" w:rsidDel="00A23B79" w:rsidRDefault="00F658F4" w:rsidP="00805758">
      <w:pPr>
        <w:jc w:val="center"/>
        <w:rPr>
          <w:del w:id="482" w:author="Trần Vân Anh" w:date="2023-11-13T20:48:00Z"/>
          <w:rPrChange w:id="483" w:author="Trần Vân Anh" w:date="2023-12-16T06:33:00Z">
            <w:rPr>
              <w:del w:id="484" w:author="Trần Vân Anh" w:date="2023-11-13T20:48:00Z"/>
            </w:rPr>
          </w:rPrChange>
        </w:rPr>
        <w:pPrChange w:id="485" w:author="Trần Vân Anh" w:date="2023-12-16T06:33:00Z">
          <w:pPr/>
        </w:pPrChange>
      </w:pPr>
    </w:p>
    <w:p w:rsidR="00F658F4" w:rsidRPr="00805758" w:rsidDel="00021041" w:rsidRDefault="00F658F4" w:rsidP="00805758">
      <w:pPr>
        <w:jc w:val="center"/>
        <w:rPr>
          <w:del w:id="486" w:author="Trần Vân Anh" w:date="2023-11-13T19:56:00Z"/>
          <w:rPrChange w:id="487" w:author="Trần Vân Anh" w:date="2023-12-16T06:33:00Z">
            <w:rPr>
              <w:del w:id="488" w:author="Trần Vân Anh" w:date="2023-11-13T19:56:00Z"/>
            </w:rPr>
          </w:rPrChange>
        </w:rPr>
        <w:pPrChange w:id="489" w:author="Trần Vân Anh" w:date="2023-12-16T06:33:00Z">
          <w:pPr/>
        </w:pPrChange>
      </w:pPr>
      <w:del w:id="490" w:author="Trần Vân Anh" w:date="2023-12-16T06:31:00Z">
        <w:r w:rsidRPr="00805758" w:rsidDel="0034461B">
          <w:rPr>
            <w:rPrChange w:id="491" w:author="Trần Vân Anh" w:date="2023-12-16T06:33:00Z">
              <w:rPr/>
            </w:rPrChange>
          </w:rPr>
          <w:br w:type="page"/>
        </w:r>
      </w:del>
    </w:p>
    <w:p w:rsidR="00F658F4" w:rsidRPr="00805758" w:rsidDel="00021041" w:rsidRDefault="00F658F4" w:rsidP="00805758">
      <w:pPr>
        <w:jc w:val="center"/>
        <w:rPr>
          <w:del w:id="492" w:author="Trần Vân Anh" w:date="2023-11-13T19:56:00Z"/>
          <w:rPrChange w:id="493" w:author="Trần Vân Anh" w:date="2023-12-16T06:33:00Z">
            <w:rPr>
              <w:del w:id="494" w:author="Trần Vân Anh" w:date="2023-11-13T19:56:00Z"/>
            </w:rPr>
          </w:rPrChange>
        </w:rPr>
        <w:pPrChange w:id="495" w:author="Trần Vân Anh" w:date="2023-12-16T06:33:00Z">
          <w:pPr/>
        </w:pPrChange>
      </w:pPr>
    </w:p>
    <w:p w:rsidR="00A46A19" w:rsidRPr="00805758" w:rsidRDefault="00A46A19" w:rsidP="00805758">
      <w:pPr>
        <w:ind w:left="0" w:firstLine="0"/>
        <w:jc w:val="center"/>
        <w:rPr>
          <w:rPrChange w:id="496" w:author="Trần Vân Anh" w:date="2023-12-16T06:33:00Z">
            <w:rPr/>
          </w:rPrChange>
        </w:rPr>
        <w:pPrChange w:id="497" w:author="Trần Vân Anh" w:date="2023-12-16T06:33:00Z">
          <w:pPr/>
        </w:pPrChange>
      </w:pPr>
    </w:p>
    <w:sectPr w:rsidR="00A46A19" w:rsidRPr="00805758" w:rsidSect="00A955AF">
      <w:footerReference w:type="default" r:id="rId20"/>
      <w:pgSz w:w="11907" w:h="16840" w:code="9"/>
      <w:pgMar w:top="1134" w:right="1134" w:bottom="1134" w:left="1701" w:header="720" w:footer="720" w:gutter="0"/>
      <w:pgBorders w:display="firstPage">
        <w:top w:val="thinThickSmallGap" w:sz="24" w:space="4" w:color="auto"/>
        <w:left w:val="thinThickSmallGap" w:sz="24" w:space="4" w:color="auto"/>
        <w:bottom w:val="thinThickSmallGap" w:sz="24" w:space="4" w:color="auto"/>
        <w:right w:val="thinThickSmallGap" w:sz="24" w:space="4" w:color="auto"/>
      </w:pgBorders>
      <w:pgNumType w:start="1"/>
      <w:cols w:space="720"/>
      <w:titlePg/>
      <w:docGrid w:linePitch="360"/>
      <w:sectPrChange w:id="502" w:author="Trần Vân Anh" w:date="2023-12-16T06:40:00Z">
        <w:sectPr w:rsidR="00A46A19" w:rsidRPr="00805758" w:rsidSect="00A955AF">
          <w:pgMar w:top="1134" w:right="1134" w:bottom="1134" w:left="1701"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0C2" w:rsidRDefault="00C660C2" w:rsidP="00387301">
      <w:pPr>
        <w:spacing w:before="0" w:line="240" w:lineRule="auto"/>
      </w:pPr>
      <w:r>
        <w:separator/>
      </w:r>
    </w:p>
  </w:endnote>
  <w:endnote w:type="continuationSeparator" w:id="0">
    <w:p w:rsidR="00C660C2" w:rsidRDefault="00C660C2" w:rsidP="003873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498" w:author="Trần Vân Anh" w:date="2023-11-13T20:22:00Z"/>
  <w:sdt>
    <w:sdtPr>
      <w:id w:val="-1727366358"/>
      <w:docPartObj>
        <w:docPartGallery w:val="Page Numbers (Bottom of Page)"/>
        <w:docPartUnique/>
      </w:docPartObj>
    </w:sdtPr>
    <w:sdtEndPr>
      <w:rPr>
        <w:noProof/>
      </w:rPr>
    </w:sdtEndPr>
    <w:sdtContent>
      <w:customXmlInsRangeEnd w:id="498"/>
      <w:p w:rsidR="008641D9" w:rsidRDefault="008641D9">
        <w:pPr>
          <w:pStyle w:val="Footer"/>
          <w:jc w:val="right"/>
          <w:rPr>
            <w:ins w:id="499" w:author="Trần Vân Anh" w:date="2023-11-13T20:22:00Z"/>
          </w:rPr>
        </w:pPr>
        <w:ins w:id="500" w:author="Trần Vân Anh" w:date="2023-11-13T20:22:00Z">
          <w:r>
            <w:fldChar w:fldCharType="begin"/>
          </w:r>
          <w:r>
            <w:instrText xml:space="preserve"> PAGE   \* MERGEFORMAT </w:instrText>
          </w:r>
          <w:r>
            <w:fldChar w:fldCharType="separate"/>
          </w:r>
          <w:r>
            <w:rPr>
              <w:noProof/>
            </w:rPr>
            <w:t>2</w:t>
          </w:r>
          <w:r>
            <w:rPr>
              <w:noProof/>
            </w:rPr>
            <w:fldChar w:fldCharType="end"/>
          </w:r>
        </w:ins>
      </w:p>
      <w:customXmlInsRangeStart w:id="501" w:author="Trần Vân Anh" w:date="2023-11-13T20:22:00Z"/>
    </w:sdtContent>
  </w:sdt>
  <w:customXmlInsRangeEnd w:id="501"/>
  <w:p w:rsidR="008641D9" w:rsidRDefault="00864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0C2" w:rsidRDefault="00C660C2" w:rsidP="00387301">
      <w:pPr>
        <w:spacing w:before="0" w:line="240" w:lineRule="auto"/>
      </w:pPr>
      <w:r>
        <w:separator/>
      </w:r>
    </w:p>
  </w:footnote>
  <w:footnote w:type="continuationSeparator" w:id="0">
    <w:p w:rsidR="00C660C2" w:rsidRDefault="00C660C2" w:rsidP="0038730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738B"/>
    <w:multiLevelType w:val="multilevel"/>
    <w:tmpl w:val="DF7C4C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754E76"/>
    <w:multiLevelType w:val="multilevel"/>
    <w:tmpl w:val="F046780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375B86"/>
    <w:multiLevelType w:val="hybridMultilevel"/>
    <w:tmpl w:val="F24E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6621E"/>
    <w:multiLevelType w:val="multilevel"/>
    <w:tmpl w:val="93D838A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4A0CBF"/>
    <w:multiLevelType w:val="hybridMultilevel"/>
    <w:tmpl w:val="15D8688A"/>
    <w:lvl w:ilvl="0" w:tplc="08C027F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F04EC"/>
    <w:multiLevelType w:val="multilevel"/>
    <w:tmpl w:val="DF7C4C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7C1D1F"/>
    <w:multiLevelType w:val="hybridMultilevel"/>
    <w:tmpl w:val="49C6BD1E"/>
    <w:lvl w:ilvl="0" w:tplc="7DFCC8EE">
      <w:start w:val="1"/>
      <w:numFmt w:val="bullet"/>
      <w:lvlText w:val=""/>
      <w:lvlJc w:val="left"/>
      <w:pPr>
        <w:ind w:left="720" w:hanging="360"/>
      </w:pPr>
      <w:rPr>
        <w:rFonts w:ascii="Symbol" w:hAnsi="Symbol" w:hint="default"/>
        <w:sz w:val="20"/>
      </w:rPr>
    </w:lvl>
    <w:lvl w:ilvl="1" w:tplc="B8B46D86">
      <w:start w:val="1"/>
      <w:numFmt w:val="bullet"/>
      <w:lvlText w:val=""/>
      <w:lvlJc w:val="left"/>
      <w:pPr>
        <w:ind w:left="1440" w:hanging="360"/>
      </w:pPr>
      <w:rPr>
        <w:rFonts w:ascii="Symbol" w:hAnsi="Symbol" w:hint="default"/>
        <w:sz w:val="20"/>
        <w:szCs w:val="20"/>
      </w:rPr>
    </w:lvl>
    <w:lvl w:ilvl="2" w:tplc="400EE71C">
      <w:start w:val="1"/>
      <w:numFmt w:val="bullet"/>
      <w:lvlText w:val="o"/>
      <w:lvlJc w:val="left"/>
      <w:pPr>
        <w:ind w:left="2160" w:hanging="360"/>
      </w:pPr>
      <w:rPr>
        <w:rFonts w:ascii="Courier New" w:hAnsi="Courier New" w:cs="Courier New" w:hint="default"/>
        <w:sz w:val="20"/>
        <w:szCs w:val="20"/>
      </w:rPr>
    </w:lvl>
    <w:lvl w:ilvl="3" w:tplc="85D254B2">
      <w:start w:val="1"/>
      <w:numFmt w:val="bullet"/>
      <w:lvlText w:val=""/>
      <w:lvlJc w:val="left"/>
      <w:pPr>
        <w:ind w:left="2880" w:hanging="360"/>
      </w:pPr>
      <w:rPr>
        <w:rFonts w:ascii="Wingdings" w:hAnsi="Wingdings" w:hint="default"/>
        <w:sz w:val="20"/>
        <w:szCs w:val="20"/>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C83351"/>
    <w:multiLevelType w:val="hybridMultilevel"/>
    <w:tmpl w:val="3196A47C"/>
    <w:lvl w:ilvl="0" w:tplc="7DFCC8EE">
      <w:start w:val="1"/>
      <w:numFmt w:val="bullet"/>
      <w:lvlText w:val=""/>
      <w:lvlJc w:val="left"/>
      <w:pPr>
        <w:ind w:left="720" w:hanging="360"/>
      </w:pPr>
      <w:rPr>
        <w:rFonts w:ascii="Symbol" w:hAnsi="Symbol" w:hint="default"/>
        <w:sz w:val="20"/>
      </w:rPr>
    </w:lvl>
    <w:lvl w:ilvl="1" w:tplc="04090001">
      <w:start w:val="1"/>
      <w:numFmt w:val="bullet"/>
      <w:lvlText w:val=""/>
      <w:lvlJc w:val="left"/>
      <w:pPr>
        <w:ind w:left="1440" w:hanging="360"/>
      </w:pPr>
      <w:rPr>
        <w:rFonts w:ascii="Symbol" w:hAnsi="Symbol" w:hint="default"/>
      </w:rPr>
    </w:lvl>
    <w:lvl w:ilvl="2" w:tplc="400EE71C">
      <w:start w:val="1"/>
      <w:numFmt w:val="bullet"/>
      <w:lvlText w:val="o"/>
      <w:lvlJc w:val="left"/>
      <w:pPr>
        <w:ind w:left="2160" w:hanging="360"/>
      </w:pPr>
      <w:rPr>
        <w:rFonts w:ascii="Courier New" w:hAnsi="Courier New" w:cs="Courier New" w:hint="default"/>
        <w:sz w:val="20"/>
        <w:szCs w:val="20"/>
      </w:rPr>
    </w:lvl>
    <w:lvl w:ilvl="3" w:tplc="C83E74E0">
      <w:start w:val="1"/>
      <w:numFmt w:val="bullet"/>
      <w:lvlText w:val=""/>
      <w:lvlJc w:val="left"/>
      <w:pPr>
        <w:ind w:left="2880" w:hanging="360"/>
      </w:pPr>
      <w:rPr>
        <w:rFonts w:ascii="Wingdings" w:hAnsi="Wingdings" w:hint="default"/>
        <w:sz w:val="20"/>
        <w:szCs w:val="20"/>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641800"/>
    <w:multiLevelType w:val="hybridMultilevel"/>
    <w:tmpl w:val="46463CD8"/>
    <w:lvl w:ilvl="0" w:tplc="7DFCC8EE">
      <w:start w:val="1"/>
      <w:numFmt w:val="bullet"/>
      <w:lvlText w:val=""/>
      <w:lvlJc w:val="left"/>
      <w:pPr>
        <w:ind w:left="720" w:hanging="360"/>
      </w:pPr>
      <w:rPr>
        <w:rFonts w:ascii="Symbol" w:hAnsi="Symbol" w:hint="default"/>
        <w:sz w:val="20"/>
      </w:rPr>
    </w:lvl>
    <w:lvl w:ilvl="1" w:tplc="04090001">
      <w:start w:val="1"/>
      <w:numFmt w:val="bullet"/>
      <w:lvlText w:val=""/>
      <w:lvlJc w:val="left"/>
      <w:pPr>
        <w:ind w:left="1440" w:hanging="360"/>
      </w:pPr>
      <w:rPr>
        <w:rFonts w:ascii="Symbol" w:hAnsi="Symbol" w:hint="default"/>
      </w:rPr>
    </w:lvl>
    <w:lvl w:ilvl="2" w:tplc="400EE71C">
      <w:start w:val="1"/>
      <w:numFmt w:val="bullet"/>
      <w:lvlText w:val="o"/>
      <w:lvlJc w:val="left"/>
      <w:pPr>
        <w:ind w:left="2160" w:hanging="360"/>
      </w:pPr>
      <w:rPr>
        <w:rFonts w:ascii="Courier New" w:hAnsi="Courier New" w:cs="Courier New" w:hint="default"/>
        <w:sz w:val="20"/>
        <w:szCs w:val="20"/>
      </w:rPr>
    </w:lvl>
    <w:lvl w:ilvl="3" w:tplc="8F0C2E0E">
      <w:start w:val="1"/>
      <w:numFmt w:val="bullet"/>
      <w:lvlText w:val=""/>
      <w:lvlJc w:val="left"/>
      <w:pPr>
        <w:ind w:left="2880" w:hanging="360"/>
      </w:pPr>
      <w:rPr>
        <w:rFonts w:ascii="Wingdings" w:hAnsi="Wingdings" w:hint="default"/>
        <w:sz w:val="20"/>
        <w:szCs w:val="20"/>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A552BEE"/>
    <w:multiLevelType w:val="hybridMultilevel"/>
    <w:tmpl w:val="C93A3808"/>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076BD"/>
    <w:multiLevelType w:val="hybridMultilevel"/>
    <w:tmpl w:val="56AC840C"/>
    <w:lvl w:ilvl="0" w:tplc="A7D2D7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44573"/>
    <w:multiLevelType w:val="hybridMultilevel"/>
    <w:tmpl w:val="B93A91BE"/>
    <w:lvl w:ilvl="0" w:tplc="3ABA45C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4C5D615B"/>
    <w:multiLevelType w:val="hybridMultilevel"/>
    <w:tmpl w:val="B87622B0"/>
    <w:lvl w:ilvl="0" w:tplc="E8C0BB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F1EE0"/>
    <w:multiLevelType w:val="multilevel"/>
    <w:tmpl w:val="707C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564E50"/>
    <w:multiLevelType w:val="multilevel"/>
    <w:tmpl w:val="DF7C4C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68F0596"/>
    <w:multiLevelType w:val="multilevel"/>
    <w:tmpl w:val="DF7C4C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034D0F"/>
    <w:multiLevelType w:val="multilevel"/>
    <w:tmpl w:val="DF7C4C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C0E2EB5"/>
    <w:multiLevelType w:val="hybridMultilevel"/>
    <w:tmpl w:val="81E22142"/>
    <w:lvl w:ilvl="0" w:tplc="42C02858">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913EE4"/>
    <w:multiLevelType w:val="hybridMultilevel"/>
    <w:tmpl w:val="C896C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63BBA"/>
    <w:multiLevelType w:val="hybridMultilevel"/>
    <w:tmpl w:val="725A585C"/>
    <w:lvl w:ilvl="0" w:tplc="22569C7E">
      <w:start w:val="1"/>
      <w:numFmt w:val="bullet"/>
      <w:lvlText w:val="o"/>
      <w:lvlJc w:val="left"/>
      <w:pPr>
        <w:ind w:left="1571" w:hanging="360"/>
      </w:pPr>
      <w:rPr>
        <w:rFonts w:ascii="Courier New" w:hAnsi="Courier New" w:cs="Courier New" w:hint="default"/>
        <w:sz w:val="20"/>
        <w:szCs w:val="20"/>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700547F1"/>
    <w:multiLevelType w:val="hybridMultilevel"/>
    <w:tmpl w:val="7EEC888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B10E1E"/>
    <w:multiLevelType w:val="multilevel"/>
    <w:tmpl w:val="81F6197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CCD16E3"/>
    <w:multiLevelType w:val="multilevel"/>
    <w:tmpl w:val="510EF2C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CDC4526"/>
    <w:multiLevelType w:val="multilevel"/>
    <w:tmpl w:val="DF7C4C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D3707E9"/>
    <w:multiLevelType w:val="hybridMultilevel"/>
    <w:tmpl w:val="411C1AB0"/>
    <w:lvl w:ilvl="0" w:tplc="7DFCC8EE">
      <w:start w:val="1"/>
      <w:numFmt w:val="bullet"/>
      <w:lvlText w:val=""/>
      <w:lvlJc w:val="left"/>
      <w:pPr>
        <w:ind w:left="720" w:hanging="360"/>
      </w:pPr>
      <w:rPr>
        <w:rFonts w:ascii="Symbol" w:hAnsi="Symbol" w:hint="default"/>
        <w:sz w:val="20"/>
      </w:rPr>
    </w:lvl>
    <w:lvl w:ilvl="1" w:tplc="A644FF42">
      <w:start w:val="1"/>
      <w:numFmt w:val="bullet"/>
      <w:lvlText w:val=""/>
      <w:lvlJc w:val="left"/>
      <w:pPr>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5839BF"/>
    <w:multiLevelType w:val="hybridMultilevel"/>
    <w:tmpl w:val="CE16CFF2"/>
    <w:lvl w:ilvl="0" w:tplc="7DFCC8EE">
      <w:start w:val="1"/>
      <w:numFmt w:val="bullet"/>
      <w:lvlText w:val=""/>
      <w:lvlJc w:val="left"/>
      <w:pPr>
        <w:ind w:left="720" w:hanging="360"/>
      </w:pPr>
      <w:rPr>
        <w:rFonts w:ascii="Symbol" w:hAnsi="Symbol" w:hint="default"/>
        <w:sz w:val="20"/>
      </w:rPr>
    </w:lvl>
    <w:lvl w:ilvl="1" w:tplc="57884E18">
      <w:start w:val="1"/>
      <w:numFmt w:val="bullet"/>
      <w:lvlText w:val=""/>
      <w:lvlJc w:val="left"/>
      <w:pPr>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0"/>
  </w:num>
  <w:num w:numId="4">
    <w:abstractNumId w:val="9"/>
  </w:num>
  <w:num w:numId="5">
    <w:abstractNumId w:val="25"/>
  </w:num>
  <w:num w:numId="6">
    <w:abstractNumId w:val="0"/>
    <w:lvlOverride w:ilvl="0">
      <w:startOverride w:val="2"/>
    </w:lvlOverride>
    <w:lvlOverride w:ilvl="1">
      <w:startOverride w:val="1"/>
    </w:lvlOverride>
  </w:num>
  <w:num w:numId="7">
    <w:abstractNumId w:val="0"/>
    <w:lvlOverride w:ilvl="0">
      <w:startOverride w:val="2"/>
    </w:lvlOverride>
    <w:lvlOverride w:ilvl="1">
      <w:startOverride w:val="1"/>
    </w:lvlOverride>
  </w:num>
  <w:num w:numId="8">
    <w:abstractNumId w:val="5"/>
  </w:num>
  <w:num w:numId="9">
    <w:abstractNumId w:val="3"/>
  </w:num>
  <w:num w:numId="10">
    <w:abstractNumId w:val="3"/>
    <w:lvlOverride w:ilvl="0">
      <w:startOverride w:val="2"/>
    </w:lvlOverride>
    <w:lvlOverride w:ilvl="1">
      <w:startOverride w:val="1"/>
    </w:lvlOverride>
  </w:num>
  <w:num w:numId="11">
    <w:abstractNumId w:val="16"/>
  </w:num>
  <w:num w:numId="12">
    <w:abstractNumId w:val="23"/>
  </w:num>
  <w:num w:numId="13">
    <w:abstractNumId w:val="22"/>
  </w:num>
  <w:num w:numId="14">
    <w:abstractNumId w:val="15"/>
  </w:num>
  <w:num w:numId="15">
    <w:abstractNumId w:val="1"/>
  </w:num>
  <w:num w:numId="16">
    <w:abstractNumId w:val="14"/>
  </w:num>
  <w:num w:numId="17">
    <w:abstractNumId w:val="2"/>
  </w:num>
  <w:num w:numId="18">
    <w:abstractNumId w:val="24"/>
  </w:num>
  <w:num w:numId="19">
    <w:abstractNumId w:val="13"/>
  </w:num>
  <w:num w:numId="20">
    <w:abstractNumId w:val="12"/>
  </w:num>
  <w:num w:numId="21">
    <w:abstractNumId w:val="8"/>
  </w:num>
  <w:num w:numId="22">
    <w:abstractNumId w:val="7"/>
  </w:num>
  <w:num w:numId="23">
    <w:abstractNumId w:val="19"/>
  </w:num>
  <w:num w:numId="24">
    <w:abstractNumId w:val="17"/>
  </w:num>
  <w:num w:numId="25">
    <w:abstractNumId w:val="6"/>
  </w:num>
  <w:num w:numId="26">
    <w:abstractNumId w:val="19"/>
  </w:num>
  <w:num w:numId="27">
    <w:abstractNumId w:val="4"/>
  </w:num>
  <w:num w:numId="28">
    <w:abstractNumId w:val="25"/>
  </w:num>
  <w:num w:numId="29">
    <w:abstractNumId w:val="9"/>
  </w:num>
  <w:num w:numId="30">
    <w:abstractNumId w:val="18"/>
  </w:num>
  <w:num w:numId="31">
    <w:abstractNumId w:val="6"/>
  </w:num>
  <w:num w:numId="32">
    <w:abstractNumId w:val="4"/>
  </w:num>
  <w:num w:numId="33">
    <w:abstractNumId w:val="10"/>
  </w:num>
  <w:num w:numId="34">
    <w:abstractNumId w:val="11"/>
  </w:num>
  <w:num w:numId="3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ần Vân Anh">
    <w15:presenceInfo w15:providerId="Windows Live" w15:userId="ee8f23dacc1f2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88"/>
    <w:rsid w:val="00000183"/>
    <w:rsid w:val="00000E96"/>
    <w:rsid w:val="00003706"/>
    <w:rsid w:val="00006037"/>
    <w:rsid w:val="000170C0"/>
    <w:rsid w:val="00021041"/>
    <w:rsid w:val="00030BD7"/>
    <w:rsid w:val="0003230A"/>
    <w:rsid w:val="00035924"/>
    <w:rsid w:val="000377DE"/>
    <w:rsid w:val="00050853"/>
    <w:rsid w:val="00054E7A"/>
    <w:rsid w:val="000602AC"/>
    <w:rsid w:val="000623D8"/>
    <w:rsid w:val="00074832"/>
    <w:rsid w:val="00075F87"/>
    <w:rsid w:val="0007674A"/>
    <w:rsid w:val="000927B5"/>
    <w:rsid w:val="000B0591"/>
    <w:rsid w:val="000B7EF3"/>
    <w:rsid w:val="000C2691"/>
    <w:rsid w:val="000C2834"/>
    <w:rsid w:val="000C3231"/>
    <w:rsid w:val="000C3B5A"/>
    <w:rsid w:val="000C3C62"/>
    <w:rsid w:val="000D06A5"/>
    <w:rsid w:val="000D07CE"/>
    <w:rsid w:val="000D24EC"/>
    <w:rsid w:val="000E525C"/>
    <w:rsid w:val="000F3273"/>
    <w:rsid w:val="00104238"/>
    <w:rsid w:val="00107E87"/>
    <w:rsid w:val="00115B6B"/>
    <w:rsid w:val="00116ED9"/>
    <w:rsid w:val="00127856"/>
    <w:rsid w:val="00130C6E"/>
    <w:rsid w:val="00131BB9"/>
    <w:rsid w:val="00142A4E"/>
    <w:rsid w:val="0015152F"/>
    <w:rsid w:val="00167321"/>
    <w:rsid w:val="0016766D"/>
    <w:rsid w:val="0017758F"/>
    <w:rsid w:val="00191DD0"/>
    <w:rsid w:val="001A54F9"/>
    <w:rsid w:val="001A5D60"/>
    <w:rsid w:val="001B111C"/>
    <w:rsid w:val="001B3885"/>
    <w:rsid w:val="001B6FF5"/>
    <w:rsid w:val="001B72B0"/>
    <w:rsid w:val="001B7A8D"/>
    <w:rsid w:val="001C383F"/>
    <w:rsid w:val="001C5BDF"/>
    <w:rsid w:val="001D3A23"/>
    <w:rsid w:val="001E089C"/>
    <w:rsid w:val="001E0B81"/>
    <w:rsid w:val="001E1A09"/>
    <w:rsid w:val="001E6E96"/>
    <w:rsid w:val="001F4D52"/>
    <w:rsid w:val="001F637F"/>
    <w:rsid w:val="002307B0"/>
    <w:rsid w:val="002352F3"/>
    <w:rsid w:val="00252688"/>
    <w:rsid w:val="0025774F"/>
    <w:rsid w:val="0026010F"/>
    <w:rsid w:val="00263C9C"/>
    <w:rsid w:val="00270649"/>
    <w:rsid w:val="002926C9"/>
    <w:rsid w:val="00294AD9"/>
    <w:rsid w:val="002B2072"/>
    <w:rsid w:val="002B638D"/>
    <w:rsid w:val="002C50C3"/>
    <w:rsid w:val="002C5760"/>
    <w:rsid w:val="002D0EB4"/>
    <w:rsid w:val="002D30E2"/>
    <w:rsid w:val="002E5356"/>
    <w:rsid w:val="002E66AA"/>
    <w:rsid w:val="003023DF"/>
    <w:rsid w:val="00302FB1"/>
    <w:rsid w:val="00311E12"/>
    <w:rsid w:val="0032564F"/>
    <w:rsid w:val="0032565D"/>
    <w:rsid w:val="00325E19"/>
    <w:rsid w:val="0033505F"/>
    <w:rsid w:val="00336A86"/>
    <w:rsid w:val="00340196"/>
    <w:rsid w:val="00343AE3"/>
    <w:rsid w:val="0034461B"/>
    <w:rsid w:val="00361CCF"/>
    <w:rsid w:val="00361F67"/>
    <w:rsid w:val="00370FDE"/>
    <w:rsid w:val="003822C5"/>
    <w:rsid w:val="00387301"/>
    <w:rsid w:val="00393799"/>
    <w:rsid w:val="003A43CD"/>
    <w:rsid w:val="003A5BE4"/>
    <w:rsid w:val="003A7EA5"/>
    <w:rsid w:val="003C0533"/>
    <w:rsid w:val="003D3F64"/>
    <w:rsid w:val="003D7D1F"/>
    <w:rsid w:val="003E2614"/>
    <w:rsid w:val="003E3BFE"/>
    <w:rsid w:val="003F2C3D"/>
    <w:rsid w:val="00404029"/>
    <w:rsid w:val="00416404"/>
    <w:rsid w:val="00417015"/>
    <w:rsid w:val="004238B1"/>
    <w:rsid w:val="00430414"/>
    <w:rsid w:val="00436D19"/>
    <w:rsid w:val="0044448F"/>
    <w:rsid w:val="004455EF"/>
    <w:rsid w:val="00445DD9"/>
    <w:rsid w:val="00450076"/>
    <w:rsid w:val="004500D5"/>
    <w:rsid w:val="00457208"/>
    <w:rsid w:val="0046165B"/>
    <w:rsid w:val="00465573"/>
    <w:rsid w:val="00471AC4"/>
    <w:rsid w:val="00473AB3"/>
    <w:rsid w:val="004903D7"/>
    <w:rsid w:val="00491612"/>
    <w:rsid w:val="00493EE4"/>
    <w:rsid w:val="00496833"/>
    <w:rsid w:val="004A45B2"/>
    <w:rsid w:val="004B08BD"/>
    <w:rsid w:val="004B78B3"/>
    <w:rsid w:val="004C2FB1"/>
    <w:rsid w:val="004D09E1"/>
    <w:rsid w:val="004D53AB"/>
    <w:rsid w:val="004E478E"/>
    <w:rsid w:val="004E50E2"/>
    <w:rsid w:val="004F0BE3"/>
    <w:rsid w:val="004F1E2D"/>
    <w:rsid w:val="004F212C"/>
    <w:rsid w:val="004F67B2"/>
    <w:rsid w:val="0050070E"/>
    <w:rsid w:val="0051113E"/>
    <w:rsid w:val="0051637A"/>
    <w:rsid w:val="005300A7"/>
    <w:rsid w:val="00531FD5"/>
    <w:rsid w:val="0054484F"/>
    <w:rsid w:val="0055348C"/>
    <w:rsid w:val="00553AB4"/>
    <w:rsid w:val="00555D47"/>
    <w:rsid w:val="00564932"/>
    <w:rsid w:val="00564F2A"/>
    <w:rsid w:val="005672A0"/>
    <w:rsid w:val="00570014"/>
    <w:rsid w:val="00573DAD"/>
    <w:rsid w:val="00574678"/>
    <w:rsid w:val="005B03BC"/>
    <w:rsid w:val="005B7461"/>
    <w:rsid w:val="005B7546"/>
    <w:rsid w:val="005C0D8C"/>
    <w:rsid w:val="005C1DD8"/>
    <w:rsid w:val="005C2289"/>
    <w:rsid w:val="005D1156"/>
    <w:rsid w:val="005D30C9"/>
    <w:rsid w:val="005D3B06"/>
    <w:rsid w:val="005D6E23"/>
    <w:rsid w:val="005F300F"/>
    <w:rsid w:val="00613308"/>
    <w:rsid w:val="00620228"/>
    <w:rsid w:val="00620BC6"/>
    <w:rsid w:val="006249BC"/>
    <w:rsid w:val="0062579E"/>
    <w:rsid w:val="006264C3"/>
    <w:rsid w:val="00627F88"/>
    <w:rsid w:val="00634044"/>
    <w:rsid w:val="00641C3C"/>
    <w:rsid w:val="006458D6"/>
    <w:rsid w:val="00646CB9"/>
    <w:rsid w:val="00650E1F"/>
    <w:rsid w:val="00660F9D"/>
    <w:rsid w:val="00666E15"/>
    <w:rsid w:val="00677D5E"/>
    <w:rsid w:val="00680D2C"/>
    <w:rsid w:val="00680D42"/>
    <w:rsid w:val="006872D9"/>
    <w:rsid w:val="006938C3"/>
    <w:rsid w:val="0069457B"/>
    <w:rsid w:val="0069692B"/>
    <w:rsid w:val="006973B2"/>
    <w:rsid w:val="006A014B"/>
    <w:rsid w:val="006A297F"/>
    <w:rsid w:val="006A50EA"/>
    <w:rsid w:val="006A6E2F"/>
    <w:rsid w:val="006A7914"/>
    <w:rsid w:val="006B01F3"/>
    <w:rsid w:val="006B198B"/>
    <w:rsid w:val="006B2022"/>
    <w:rsid w:val="006B27A1"/>
    <w:rsid w:val="006B71AB"/>
    <w:rsid w:val="006E27E4"/>
    <w:rsid w:val="006E43BE"/>
    <w:rsid w:val="006E542C"/>
    <w:rsid w:val="006E7AC6"/>
    <w:rsid w:val="006F0ABD"/>
    <w:rsid w:val="006F3F94"/>
    <w:rsid w:val="00702688"/>
    <w:rsid w:val="007254C9"/>
    <w:rsid w:val="00731270"/>
    <w:rsid w:val="007359B4"/>
    <w:rsid w:val="007373B8"/>
    <w:rsid w:val="00740FB3"/>
    <w:rsid w:val="007432F8"/>
    <w:rsid w:val="00750CE2"/>
    <w:rsid w:val="00760BAA"/>
    <w:rsid w:val="00762BE2"/>
    <w:rsid w:val="007650F0"/>
    <w:rsid w:val="00766A3E"/>
    <w:rsid w:val="00773E0F"/>
    <w:rsid w:val="00777F6F"/>
    <w:rsid w:val="0078472C"/>
    <w:rsid w:val="007B54CD"/>
    <w:rsid w:val="007B5A93"/>
    <w:rsid w:val="007C73F7"/>
    <w:rsid w:val="007D3449"/>
    <w:rsid w:val="007D36A5"/>
    <w:rsid w:val="007D3BD5"/>
    <w:rsid w:val="007D4CB2"/>
    <w:rsid w:val="007D517F"/>
    <w:rsid w:val="007D5496"/>
    <w:rsid w:val="007E3402"/>
    <w:rsid w:val="007E3769"/>
    <w:rsid w:val="007E729F"/>
    <w:rsid w:val="007F1A3F"/>
    <w:rsid w:val="00800478"/>
    <w:rsid w:val="00802526"/>
    <w:rsid w:val="0080287E"/>
    <w:rsid w:val="00805758"/>
    <w:rsid w:val="00810C7B"/>
    <w:rsid w:val="00811321"/>
    <w:rsid w:val="00813798"/>
    <w:rsid w:val="00822656"/>
    <w:rsid w:val="0082589A"/>
    <w:rsid w:val="00843BFB"/>
    <w:rsid w:val="008468AE"/>
    <w:rsid w:val="00850BD6"/>
    <w:rsid w:val="00856072"/>
    <w:rsid w:val="00857BB5"/>
    <w:rsid w:val="008617F0"/>
    <w:rsid w:val="00861FB0"/>
    <w:rsid w:val="008641D9"/>
    <w:rsid w:val="00864FE4"/>
    <w:rsid w:val="0086571D"/>
    <w:rsid w:val="00867F1C"/>
    <w:rsid w:val="00872A4A"/>
    <w:rsid w:val="0087561F"/>
    <w:rsid w:val="00876CD6"/>
    <w:rsid w:val="00882FE6"/>
    <w:rsid w:val="008833C7"/>
    <w:rsid w:val="008871A4"/>
    <w:rsid w:val="0088731C"/>
    <w:rsid w:val="008960C5"/>
    <w:rsid w:val="008967CF"/>
    <w:rsid w:val="00896883"/>
    <w:rsid w:val="008B4996"/>
    <w:rsid w:val="008E470C"/>
    <w:rsid w:val="0091279C"/>
    <w:rsid w:val="00934BBC"/>
    <w:rsid w:val="00940191"/>
    <w:rsid w:val="00945AD8"/>
    <w:rsid w:val="009518A6"/>
    <w:rsid w:val="00965953"/>
    <w:rsid w:val="00971867"/>
    <w:rsid w:val="00986CDB"/>
    <w:rsid w:val="009A1D3C"/>
    <w:rsid w:val="009B2386"/>
    <w:rsid w:val="009B2599"/>
    <w:rsid w:val="009C4ECF"/>
    <w:rsid w:val="009F0B24"/>
    <w:rsid w:val="009F2116"/>
    <w:rsid w:val="009F77EA"/>
    <w:rsid w:val="00A0357F"/>
    <w:rsid w:val="00A23B79"/>
    <w:rsid w:val="00A27ACF"/>
    <w:rsid w:val="00A4048E"/>
    <w:rsid w:val="00A4150F"/>
    <w:rsid w:val="00A4284A"/>
    <w:rsid w:val="00A46A19"/>
    <w:rsid w:val="00A521AC"/>
    <w:rsid w:val="00A546E8"/>
    <w:rsid w:val="00A55821"/>
    <w:rsid w:val="00A67D79"/>
    <w:rsid w:val="00A955AF"/>
    <w:rsid w:val="00A9569E"/>
    <w:rsid w:val="00AA29B8"/>
    <w:rsid w:val="00AA338F"/>
    <w:rsid w:val="00AA740D"/>
    <w:rsid w:val="00AA7CB2"/>
    <w:rsid w:val="00AB1F27"/>
    <w:rsid w:val="00AC4106"/>
    <w:rsid w:val="00AC52CF"/>
    <w:rsid w:val="00AF7DA9"/>
    <w:rsid w:val="00B016A6"/>
    <w:rsid w:val="00B157FD"/>
    <w:rsid w:val="00B230FB"/>
    <w:rsid w:val="00B233EB"/>
    <w:rsid w:val="00B2505E"/>
    <w:rsid w:val="00B2582C"/>
    <w:rsid w:val="00B259B3"/>
    <w:rsid w:val="00B32EED"/>
    <w:rsid w:val="00B332BF"/>
    <w:rsid w:val="00B341A4"/>
    <w:rsid w:val="00B50E97"/>
    <w:rsid w:val="00B54695"/>
    <w:rsid w:val="00B630A2"/>
    <w:rsid w:val="00B66F39"/>
    <w:rsid w:val="00B71D95"/>
    <w:rsid w:val="00B75724"/>
    <w:rsid w:val="00B75A6D"/>
    <w:rsid w:val="00B85B45"/>
    <w:rsid w:val="00B93DAF"/>
    <w:rsid w:val="00B9626A"/>
    <w:rsid w:val="00BA2057"/>
    <w:rsid w:val="00BA64FC"/>
    <w:rsid w:val="00BB4196"/>
    <w:rsid w:val="00BC27BB"/>
    <w:rsid w:val="00BD128A"/>
    <w:rsid w:val="00BD410B"/>
    <w:rsid w:val="00BD5717"/>
    <w:rsid w:val="00BF0A61"/>
    <w:rsid w:val="00BF774F"/>
    <w:rsid w:val="00C03BFB"/>
    <w:rsid w:val="00C10561"/>
    <w:rsid w:val="00C27789"/>
    <w:rsid w:val="00C3534A"/>
    <w:rsid w:val="00C400FF"/>
    <w:rsid w:val="00C51C0B"/>
    <w:rsid w:val="00C5609B"/>
    <w:rsid w:val="00C660C2"/>
    <w:rsid w:val="00C903CD"/>
    <w:rsid w:val="00C90E15"/>
    <w:rsid w:val="00C929C1"/>
    <w:rsid w:val="00C9459D"/>
    <w:rsid w:val="00C94BBC"/>
    <w:rsid w:val="00CA096E"/>
    <w:rsid w:val="00CB062C"/>
    <w:rsid w:val="00CB34CE"/>
    <w:rsid w:val="00CB45CB"/>
    <w:rsid w:val="00CC041B"/>
    <w:rsid w:val="00CC41BC"/>
    <w:rsid w:val="00CC4431"/>
    <w:rsid w:val="00CC6606"/>
    <w:rsid w:val="00CD2411"/>
    <w:rsid w:val="00CD5062"/>
    <w:rsid w:val="00CF5C26"/>
    <w:rsid w:val="00D03636"/>
    <w:rsid w:val="00D11627"/>
    <w:rsid w:val="00D217C2"/>
    <w:rsid w:val="00D22EEF"/>
    <w:rsid w:val="00D50281"/>
    <w:rsid w:val="00D54032"/>
    <w:rsid w:val="00D554AC"/>
    <w:rsid w:val="00D57B83"/>
    <w:rsid w:val="00D6071E"/>
    <w:rsid w:val="00D62A7A"/>
    <w:rsid w:val="00D911CF"/>
    <w:rsid w:val="00D960FB"/>
    <w:rsid w:val="00DA04F6"/>
    <w:rsid w:val="00DB523D"/>
    <w:rsid w:val="00DB6FDD"/>
    <w:rsid w:val="00DC4504"/>
    <w:rsid w:val="00DC6725"/>
    <w:rsid w:val="00DD3CD3"/>
    <w:rsid w:val="00DE2C4F"/>
    <w:rsid w:val="00DE4042"/>
    <w:rsid w:val="00DF1EDC"/>
    <w:rsid w:val="00E07142"/>
    <w:rsid w:val="00E12202"/>
    <w:rsid w:val="00E163CC"/>
    <w:rsid w:val="00E4234B"/>
    <w:rsid w:val="00E42729"/>
    <w:rsid w:val="00E5701B"/>
    <w:rsid w:val="00E617A3"/>
    <w:rsid w:val="00E671BF"/>
    <w:rsid w:val="00E95BF2"/>
    <w:rsid w:val="00EA5CC8"/>
    <w:rsid w:val="00EA7E87"/>
    <w:rsid w:val="00EB5059"/>
    <w:rsid w:val="00EB73EA"/>
    <w:rsid w:val="00EB7667"/>
    <w:rsid w:val="00EB7D8A"/>
    <w:rsid w:val="00ED0747"/>
    <w:rsid w:val="00EE1D4A"/>
    <w:rsid w:val="00EE1E9A"/>
    <w:rsid w:val="00EF6532"/>
    <w:rsid w:val="00F049EC"/>
    <w:rsid w:val="00F07086"/>
    <w:rsid w:val="00F26793"/>
    <w:rsid w:val="00F322E8"/>
    <w:rsid w:val="00F43A9A"/>
    <w:rsid w:val="00F45F4E"/>
    <w:rsid w:val="00F468FF"/>
    <w:rsid w:val="00F51960"/>
    <w:rsid w:val="00F540F5"/>
    <w:rsid w:val="00F557EF"/>
    <w:rsid w:val="00F658F4"/>
    <w:rsid w:val="00F676F7"/>
    <w:rsid w:val="00F70CF8"/>
    <w:rsid w:val="00F7222E"/>
    <w:rsid w:val="00F82397"/>
    <w:rsid w:val="00F82680"/>
    <w:rsid w:val="00F82C92"/>
    <w:rsid w:val="00F90DD6"/>
    <w:rsid w:val="00F96749"/>
    <w:rsid w:val="00F96D9A"/>
    <w:rsid w:val="00FA4631"/>
    <w:rsid w:val="00FC000F"/>
    <w:rsid w:val="00FC0431"/>
    <w:rsid w:val="00FC2BED"/>
    <w:rsid w:val="00FD7FCA"/>
    <w:rsid w:val="00FE766A"/>
    <w:rsid w:val="00FF10DB"/>
    <w:rsid w:val="00FF1978"/>
    <w:rsid w:val="00FF70F0"/>
    <w:rsid w:val="00FF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FCC6C"/>
  <w15:chartTrackingRefBased/>
  <w15:docId w15:val="{D5051177-E905-4CFE-A54C-F3C67E0B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40" w:line="300" w:lineRule="auto"/>
        <w:ind w:left="568" w:hanging="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61B"/>
    <w:rPr>
      <w:rFonts w:ascii="Times New Roman" w:hAnsi="Times New Roman"/>
      <w:sz w:val="26"/>
    </w:rPr>
  </w:style>
  <w:style w:type="paragraph" w:styleId="Heading1">
    <w:name w:val="heading 1"/>
    <w:basedOn w:val="Normal"/>
    <w:next w:val="Normal"/>
    <w:link w:val="Heading1Char"/>
    <w:autoRedefine/>
    <w:uiPriority w:val="9"/>
    <w:qFormat/>
    <w:rsid w:val="00021041"/>
    <w:pPr>
      <w:keepNext/>
      <w:keepLines/>
      <w:spacing w:before="0"/>
      <w:ind w:left="0" w:firstLine="0"/>
      <w:outlineLvl w:val="0"/>
      <w:pPrChange w:id="0" w:author="Trần Vân Anh" w:date="2023-11-13T19:56:00Z">
        <w:pPr>
          <w:keepNext/>
          <w:keepLines/>
          <w:spacing w:before="240" w:line="300" w:lineRule="auto"/>
          <w:ind w:left="568" w:hanging="284"/>
          <w:outlineLvl w:val="0"/>
        </w:pPr>
      </w:pPrChange>
    </w:pPr>
    <w:rPr>
      <w:rFonts w:eastAsiaTheme="majorEastAsia" w:cstheme="majorBidi"/>
      <w:b/>
      <w:szCs w:val="32"/>
      <w:rPrChange w:id="0" w:author="Trần Vân Anh" w:date="2023-11-13T19:56:00Z">
        <w:rPr>
          <w:rFonts w:eastAsiaTheme="majorEastAsia" w:cstheme="majorBidi"/>
          <w:b/>
          <w:sz w:val="26"/>
          <w:szCs w:val="32"/>
          <w:u w:val="single"/>
          <w:lang w:val="en-US" w:eastAsia="en-US" w:bidi="ar-SA"/>
        </w:rPr>
      </w:rPrChange>
    </w:rPr>
  </w:style>
  <w:style w:type="paragraph" w:styleId="Heading2">
    <w:name w:val="heading 2"/>
    <w:basedOn w:val="Normal"/>
    <w:next w:val="Normal"/>
    <w:link w:val="Heading2Char"/>
    <w:autoRedefine/>
    <w:uiPriority w:val="9"/>
    <w:unhideWhenUsed/>
    <w:qFormat/>
    <w:rsid w:val="00A46A19"/>
    <w:pPr>
      <w:keepNext/>
      <w:keepLines/>
      <w:spacing w:before="0"/>
      <w:ind w:left="0" w:firstLine="0"/>
      <w:outlineLvl w:val="1"/>
      <w:pPrChange w:id="1" w:author="Trần Vân Anh" w:date="2023-11-13T20:01:00Z">
        <w:pPr>
          <w:keepNext/>
          <w:keepLines/>
          <w:spacing w:before="160" w:after="120" w:line="300" w:lineRule="auto"/>
          <w:ind w:left="568" w:hanging="284"/>
          <w:outlineLvl w:val="1"/>
        </w:pPr>
      </w:pPrChange>
    </w:pPr>
    <w:rPr>
      <w:rFonts w:eastAsiaTheme="majorEastAsia" w:cstheme="majorBidi"/>
      <w:b/>
      <w:szCs w:val="26"/>
      <w:rPrChange w:id="1" w:author="Trần Vân Anh" w:date="2023-11-13T20:01:00Z">
        <w:rPr>
          <w:rFonts w:eastAsiaTheme="majorEastAsia" w:cstheme="majorBidi"/>
          <w:b/>
          <w:sz w:val="26"/>
          <w:szCs w:val="26"/>
          <w:lang w:val="en-US" w:eastAsia="en-US" w:bidi="ar-SA"/>
        </w:rPr>
      </w:rPrChange>
    </w:rPr>
  </w:style>
  <w:style w:type="paragraph" w:styleId="Heading3">
    <w:name w:val="heading 3"/>
    <w:basedOn w:val="Normal"/>
    <w:next w:val="Normal"/>
    <w:link w:val="Heading3Char"/>
    <w:uiPriority w:val="9"/>
    <w:semiHidden/>
    <w:unhideWhenUsed/>
    <w:qFormat/>
    <w:rsid w:val="00FA4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04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46A19"/>
    <w:rPr>
      <w:rFonts w:ascii="Times New Roman" w:eastAsiaTheme="majorEastAsia" w:hAnsi="Times New Roman" w:cstheme="majorBidi"/>
      <w:b/>
      <w:sz w:val="26"/>
      <w:szCs w:val="26"/>
    </w:rPr>
  </w:style>
  <w:style w:type="paragraph" w:styleId="ListParagraph">
    <w:name w:val="List Paragraph"/>
    <w:basedOn w:val="Normal"/>
    <w:uiPriority w:val="34"/>
    <w:qFormat/>
    <w:rsid w:val="00AC52CF"/>
    <w:pPr>
      <w:ind w:left="720"/>
      <w:contextualSpacing/>
    </w:pPr>
  </w:style>
  <w:style w:type="character" w:styleId="Hyperlink">
    <w:name w:val="Hyperlink"/>
    <w:basedOn w:val="DefaultParagraphFont"/>
    <w:uiPriority w:val="99"/>
    <w:unhideWhenUsed/>
    <w:rsid w:val="009F2116"/>
    <w:rPr>
      <w:color w:val="0563C1" w:themeColor="hyperlink"/>
      <w:u w:val="single"/>
    </w:rPr>
  </w:style>
  <w:style w:type="character" w:styleId="UnresolvedMention">
    <w:name w:val="Unresolved Mention"/>
    <w:basedOn w:val="DefaultParagraphFont"/>
    <w:uiPriority w:val="99"/>
    <w:semiHidden/>
    <w:unhideWhenUsed/>
    <w:rsid w:val="009F2116"/>
    <w:rPr>
      <w:color w:val="605E5C"/>
      <w:shd w:val="clear" w:color="auto" w:fill="E1DFDD"/>
    </w:rPr>
  </w:style>
  <w:style w:type="character" w:styleId="FollowedHyperlink">
    <w:name w:val="FollowedHyperlink"/>
    <w:basedOn w:val="DefaultParagraphFont"/>
    <w:uiPriority w:val="99"/>
    <w:semiHidden/>
    <w:unhideWhenUsed/>
    <w:rsid w:val="00E07142"/>
    <w:rPr>
      <w:color w:val="954F72" w:themeColor="followedHyperlink"/>
      <w:u w:val="single"/>
    </w:rPr>
  </w:style>
  <w:style w:type="table" w:styleId="TableGrid">
    <w:name w:val="Table Grid"/>
    <w:basedOn w:val="TableNormal"/>
    <w:uiPriority w:val="39"/>
    <w:rsid w:val="00864F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72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208"/>
    <w:rPr>
      <w:rFonts w:ascii="Segoe UI" w:hAnsi="Segoe UI" w:cs="Segoe UI"/>
      <w:sz w:val="18"/>
      <w:szCs w:val="18"/>
    </w:rPr>
  </w:style>
  <w:style w:type="character" w:customStyle="1" w:styleId="Heading3Char">
    <w:name w:val="Heading 3 Char"/>
    <w:basedOn w:val="DefaultParagraphFont"/>
    <w:link w:val="Heading3"/>
    <w:uiPriority w:val="9"/>
    <w:semiHidden/>
    <w:rsid w:val="00FA463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B6FF5"/>
    <w:pPr>
      <w:spacing w:before="24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B6FF5"/>
    <w:pPr>
      <w:spacing w:after="100"/>
      <w:ind w:left="0"/>
    </w:pPr>
  </w:style>
  <w:style w:type="paragraph" w:styleId="TOC2">
    <w:name w:val="toc 2"/>
    <w:basedOn w:val="Normal"/>
    <w:next w:val="Normal"/>
    <w:autoRedefine/>
    <w:uiPriority w:val="39"/>
    <w:unhideWhenUsed/>
    <w:rsid w:val="001B6FF5"/>
    <w:pPr>
      <w:spacing w:after="100"/>
      <w:ind w:left="260"/>
    </w:pPr>
  </w:style>
  <w:style w:type="paragraph" w:styleId="Header">
    <w:name w:val="header"/>
    <w:basedOn w:val="Normal"/>
    <w:link w:val="HeaderChar"/>
    <w:uiPriority w:val="99"/>
    <w:unhideWhenUsed/>
    <w:rsid w:val="0038730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87301"/>
    <w:rPr>
      <w:rFonts w:ascii="Times New Roman" w:hAnsi="Times New Roman"/>
      <w:sz w:val="26"/>
    </w:rPr>
  </w:style>
  <w:style w:type="paragraph" w:styleId="Footer">
    <w:name w:val="footer"/>
    <w:basedOn w:val="Normal"/>
    <w:link w:val="FooterChar"/>
    <w:uiPriority w:val="99"/>
    <w:unhideWhenUsed/>
    <w:rsid w:val="0038730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8730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9793">
      <w:bodyDiv w:val="1"/>
      <w:marLeft w:val="0"/>
      <w:marRight w:val="0"/>
      <w:marTop w:val="0"/>
      <w:marBottom w:val="0"/>
      <w:divBdr>
        <w:top w:val="none" w:sz="0" w:space="0" w:color="auto"/>
        <w:left w:val="none" w:sz="0" w:space="0" w:color="auto"/>
        <w:bottom w:val="none" w:sz="0" w:space="0" w:color="auto"/>
        <w:right w:val="none" w:sz="0" w:space="0" w:color="auto"/>
      </w:divBdr>
    </w:div>
    <w:div w:id="300615897">
      <w:bodyDiv w:val="1"/>
      <w:marLeft w:val="0"/>
      <w:marRight w:val="0"/>
      <w:marTop w:val="0"/>
      <w:marBottom w:val="0"/>
      <w:divBdr>
        <w:top w:val="none" w:sz="0" w:space="0" w:color="auto"/>
        <w:left w:val="none" w:sz="0" w:space="0" w:color="auto"/>
        <w:bottom w:val="none" w:sz="0" w:space="0" w:color="auto"/>
        <w:right w:val="none" w:sz="0" w:space="0" w:color="auto"/>
      </w:divBdr>
    </w:div>
    <w:div w:id="850607355">
      <w:bodyDiv w:val="1"/>
      <w:marLeft w:val="0"/>
      <w:marRight w:val="0"/>
      <w:marTop w:val="0"/>
      <w:marBottom w:val="0"/>
      <w:divBdr>
        <w:top w:val="none" w:sz="0" w:space="0" w:color="auto"/>
        <w:left w:val="none" w:sz="0" w:space="0" w:color="auto"/>
        <w:bottom w:val="none" w:sz="0" w:space="0" w:color="auto"/>
        <w:right w:val="none" w:sz="0" w:space="0" w:color="auto"/>
      </w:divBdr>
    </w:div>
    <w:div w:id="1004092447">
      <w:bodyDiv w:val="1"/>
      <w:marLeft w:val="0"/>
      <w:marRight w:val="0"/>
      <w:marTop w:val="0"/>
      <w:marBottom w:val="0"/>
      <w:divBdr>
        <w:top w:val="none" w:sz="0" w:space="0" w:color="auto"/>
        <w:left w:val="none" w:sz="0" w:space="0" w:color="auto"/>
        <w:bottom w:val="none" w:sz="0" w:space="0" w:color="auto"/>
        <w:right w:val="none" w:sz="0" w:space="0" w:color="auto"/>
      </w:divBdr>
    </w:div>
    <w:div w:id="1024551008">
      <w:bodyDiv w:val="1"/>
      <w:marLeft w:val="0"/>
      <w:marRight w:val="0"/>
      <w:marTop w:val="0"/>
      <w:marBottom w:val="0"/>
      <w:divBdr>
        <w:top w:val="none" w:sz="0" w:space="0" w:color="auto"/>
        <w:left w:val="none" w:sz="0" w:space="0" w:color="auto"/>
        <w:bottom w:val="none" w:sz="0" w:space="0" w:color="auto"/>
        <w:right w:val="none" w:sz="0" w:space="0" w:color="auto"/>
      </w:divBdr>
    </w:div>
    <w:div w:id="1166825482">
      <w:bodyDiv w:val="1"/>
      <w:marLeft w:val="0"/>
      <w:marRight w:val="0"/>
      <w:marTop w:val="0"/>
      <w:marBottom w:val="0"/>
      <w:divBdr>
        <w:top w:val="none" w:sz="0" w:space="0" w:color="auto"/>
        <w:left w:val="none" w:sz="0" w:space="0" w:color="auto"/>
        <w:bottom w:val="none" w:sz="0" w:space="0" w:color="auto"/>
        <w:right w:val="none" w:sz="0" w:space="0" w:color="auto"/>
      </w:divBdr>
    </w:div>
    <w:div w:id="1199708838">
      <w:bodyDiv w:val="1"/>
      <w:marLeft w:val="0"/>
      <w:marRight w:val="0"/>
      <w:marTop w:val="0"/>
      <w:marBottom w:val="0"/>
      <w:divBdr>
        <w:top w:val="none" w:sz="0" w:space="0" w:color="auto"/>
        <w:left w:val="none" w:sz="0" w:space="0" w:color="auto"/>
        <w:bottom w:val="none" w:sz="0" w:space="0" w:color="auto"/>
        <w:right w:val="none" w:sz="0" w:space="0" w:color="auto"/>
      </w:divBdr>
    </w:div>
    <w:div w:id="1339503146">
      <w:bodyDiv w:val="1"/>
      <w:marLeft w:val="0"/>
      <w:marRight w:val="0"/>
      <w:marTop w:val="0"/>
      <w:marBottom w:val="0"/>
      <w:divBdr>
        <w:top w:val="none" w:sz="0" w:space="0" w:color="auto"/>
        <w:left w:val="none" w:sz="0" w:space="0" w:color="auto"/>
        <w:bottom w:val="none" w:sz="0" w:space="0" w:color="auto"/>
        <w:right w:val="none" w:sz="0" w:space="0" w:color="auto"/>
      </w:divBdr>
    </w:div>
    <w:div w:id="1386834440">
      <w:bodyDiv w:val="1"/>
      <w:marLeft w:val="0"/>
      <w:marRight w:val="0"/>
      <w:marTop w:val="0"/>
      <w:marBottom w:val="0"/>
      <w:divBdr>
        <w:top w:val="none" w:sz="0" w:space="0" w:color="auto"/>
        <w:left w:val="none" w:sz="0" w:space="0" w:color="auto"/>
        <w:bottom w:val="none" w:sz="0" w:space="0" w:color="auto"/>
        <w:right w:val="none" w:sz="0" w:space="0" w:color="auto"/>
      </w:divBdr>
    </w:div>
    <w:div w:id="1545605257">
      <w:bodyDiv w:val="1"/>
      <w:marLeft w:val="0"/>
      <w:marRight w:val="0"/>
      <w:marTop w:val="0"/>
      <w:marBottom w:val="0"/>
      <w:divBdr>
        <w:top w:val="none" w:sz="0" w:space="0" w:color="auto"/>
        <w:left w:val="none" w:sz="0" w:space="0" w:color="auto"/>
        <w:bottom w:val="none" w:sz="0" w:space="0" w:color="auto"/>
        <w:right w:val="none" w:sz="0" w:space="0" w:color="auto"/>
      </w:divBdr>
    </w:div>
    <w:div w:id="1557666668">
      <w:bodyDiv w:val="1"/>
      <w:marLeft w:val="0"/>
      <w:marRight w:val="0"/>
      <w:marTop w:val="0"/>
      <w:marBottom w:val="0"/>
      <w:divBdr>
        <w:top w:val="none" w:sz="0" w:space="0" w:color="auto"/>
        <w:left w:val="none" w:sz="0" w:space="0" w:color="auto"/>
        <w:bottom w:val="none" w:sz="0" w:space="0" w:color="auto"/>
        <w:right w:val="none" w:sz="0" w:space="0" w:color="auto"/>
      </w:divBdr>
    </w:div>
    <w:div w:id="1661273225">
      <w:bodyDiv w:val="1"/>
      <w:marLeft w:val="0"/>
      <w:marRight w:val="0"/>
      <w:marTop w:val="0"/>
      <w:marBottom w:val="0"/>
      <w:divBdr>
        <w:top w:val="none" w:sz="0" w:space="0" w:color="auto"/>
        <w:left w:val="none" w:sz="0" w:space="0" w:color="auto"/>
        <w:bottom w:val="none" w:sz="0" w:space="0" w:color="auto"/>
        <w:right w:val="none" w:sz="0" w:space="0" w:color="auto"/>
      </w:divBdr>
    </w:div>
    <w:div w:id="1711687750">
      <w:bodyDiv w:val="1"/>
      <w:marLeft w:val="0"/>
      <w:marRight w:val="0"/>
      <w:marTop w:val="0"/>
      <w:marBottom w:val="0"/>
      <w:divBdr>
        <w:top w:val="none" w:sz="0" w:space="0" w:color="auto"/>
        <w:left w:val="none" w:sz="0" w:space="0" w:color="auto"/>
        <w:bottom w:val="none" w:sz="0" w:space="0" w:color="auto"/>
        <w:right w:val="none" w:sz="0" w:space="0" w:color="auto"/>
      </w:divBdr>
    </w:div>
    <w:div w:id="1884171736">
      <w:bodyDiv w:val="1"/>
      <w:marLeft w:val="0"/>
      <w:marRight w:val="0"/>
      <w:marTop w:val="0"/>
      <w:marBottom w:val="0"/>
      <w:divBdr>
        <w:top w:val="none" w:sz="0" w:space="0" w:color="auto"/>
        <w:left w:val="none" w:sz="0" w:space="0" w:color="auto"/>
        <w:bottom w:val="none" w:sz="0" w:space="0" w:color="auto"/>
        <w:right w:val="none" w:sz="0" w:space="0" w:color="auto"/>
      </w:divBdr>
    </w:div>
    <w:div w:id="193115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83315-1BA4-4D4B-885A-2DEF98F8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17</cp:revision>
  <dcterms:created xsi:type="dcterms:W3CDTF">2023-12-15T23:32:00Z</dcterms:created>
  <dcterms:modified xsi:type="dcterms:W3CDTF">2023-12-15T23:40:00Z</dcterms:modified>
</cp:coreProperties>
</file>