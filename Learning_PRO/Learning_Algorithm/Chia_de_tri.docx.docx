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numPr>
          <w:ilvl w:val="0"/>
          <w:numId w:val="1"/>
        </w:numPr>
        <w:kinsoku/>
        <w:wordWrap/>
        <w:overflowPunct/>
        <w:topLinePunct w:val="0"/>
        <w:autoSpaceDE/>
        <w:autoSpaceDN/>
        <w:bidi w:val="0"/>
        <w:adjustRightInd/>
        <w:snapToGrid/>
        <w:spacing w:line="300" w:lineRule="auto"/>
        <w:textAlignment w:val="auto"/>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Chia để trị</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textAlignment w:val="auto"/>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 </w:t>
      </w:r>
      <w:r>
        <w:rPr>
          <w:rFonts w:hint="default" w:ascii="Times New Roman" w:hAnsi="Times New Roman" w:cs="Times New Roman"/>
          <w:b w:val="0"/>
          <w:bCs w:val="0"/>
          <w:sz w:val="28"/>
          <w:szCs w:val="28"/>
          <w:lang w:val="en-US"/>
        </w:rPr>
        <w:t xml:space="preserve">Nhiều thuật toán mang tính đệ quy </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textAlignment w:val="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Để giải quyết: gọi lại chính nó cho bài toán con của nó</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textAlignment w:val="auto"/>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=&gt; </w:t>
      </w:r>
      <w:r>
        <w:rPr>
          <w:rFonts w:hint="default" w:ascii="Times New Roman" w:hAnsi="Times New Roman" w:cs="Times New Roman"/>
          <w:b w:val="0"/>
          <w:bCs w:val="0"/>
          <w:sz w:val="28"/>
          <w:szCs w:val="28"/>
          <w:lang w:val="en-US"/>
        </w:rPr>
        <w:t>Thuật toán như vậy gọi là chia để trị</w:t>
      </w:r>
    </w:p>
    <w:p>
      <w:pPr>
        <w:keepNext w:val="0"/>
        <w:keepLines w:val="0"/>
        <w:pageBreakBefore w:val="0"/>
        <w:widowControl/>
        <w:numPr>
          <w:ilvl w:val="1"/>
          <w:numId w:val="1"/>
        </w:numPr>
        <w:kinsoku/>
        <w:wordWrap/>
        <w:overflowPunct/>
        <w:topLinePunct w:val="0"/>
        <w:autoSpaceDE/>
        <w:autoSpaceDN/>
        <w:bidi w:val="0"/>
        <w:adjustRightInd/>
        <w:snapToGrid/>
        <w:spacing w:line="300" w:lineRule="auto"/>
        <w:textAlignment w:val="auto"/>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Khái quát</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textAlignment w:val="auto"/>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Chia để trị </w:t>
      </w:r>
      <w:r>
        <w:rPr>
          <w:rFonts w:hint="default" w:ascii="Times New Roman" w:hAnsi="Times New Roman" w:cs="Times New Roman"/>
          <w:b w:val="0"/>
          <w:bCs w:val="0"/>
          <w:sz w:val="28"/>
          <w:szCs w:val="28"/>
          <w:lang w:val="en-US"/>
        </w:rPr>
        <w:t>là một trong những phương pháp thiết kế giải thuật cơ bản bao gồm các thao tác:</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textAlignment w:val="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bCs/>
          <w:sz w:val="28"/>
          <w:szCs w:val="28"/>
          <w:lang w:val="en-US"/>
        </w:rPr>
        <w:t xml:space="preserve">Chia </w:t>
      </w:r>
      <w:r>
        <w:rPr>
          <w:rFonts w:hint="default" w:ascii="Times New Roman" w:hAnsi="Times New Roman" w:cs="Times New Roman"/>
          <w:b w:val="0"/>
          <w:bCs w:val="0"/>
          <w:sz w:val="28"/>
          <w:szCs w:val="28"/>
          <w:lang w:val="en-US"/>
        </w:rPr>
        <w:t>bài toán thành nhiều bài toán nhỏ</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textAlignment w:val="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bCs/>
          <w:sz w:val="28"/>
          <w:szCs w:val="28"/>
          <w:lang w:val="en-US"/>
        </w:rPr>
        <w:t xml:space="preserve">Trị: </w:t>
      </w:r>
      <w:r>
        <w:rPr>
          <w:rFonts w:hint="default" w:ascii="Times New Roman" w:hAnsi="Times New Roman" w:cs="Times New Roman"/>
          <w:b w:val="0"/>
          <w:bCs w:val="0"/>
          <w:sz w:val="28"/>
          <w:szCs w:val="28"/>
          <w:lang w:val="en-US"/>
        </w:rPr>
        <w:t>giải bằng cách gọi đệ quy cho đến khi bài toán con có thể được giải quyết 1 cách trực tiếp</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textAlignment w:val="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bCs/>
          <w:sz w:val="28"/>
          <w:szCs w:val="28"/>
          <w:lang w:val="en-US"/>
        </w:rPr>
        <w:t xml:space="preserve">Kết hợp: </w:t>
      </w:r>
      <w:r>
        <w:rPr>
          <w:rFonts w:hint="default" w:ascii="Times New Roman" w:hAnsi="Times New Roman" w:cs="Times New Roman"/>
          <w:b w:val="0"/>
          <w:bCs w:val="0"/>
          <w:sz w:val="28"/>
          <w:szCs w:val="28"/>
          <w:lang w:val="en-US"/>
        </w:rPr>
        <w:t>tổng hợp nghiệm các bài toán con thành nghiệm của bài toán ban đầu</w:t>
      </w:r>
    </w:p>
    <w:p>
      <w:pPr>
        <w:keepNext w:val="0"/>
        <w:keepLines w:val="0"/>
        <w:pageBreakBefore w:val="0"/>
        <w:widowControl/>
        <w:numPr>
          <w:ilvl w:val="1"/>
          <w:numId w:val="1"/>
        </w:numPr>
        <w:kinsoku/>
        <w:wordWrap/>
        <w:overflowPunct/>
        <w:topLinePunct w:val="0"/>
        <w:autoSpaceDE/>
        <w:autoSpaceDN/>
        <w:bidi w:val="0"/>
        <w:adjustRightInd/>
        <w:snapToGrid/>
        <w:spacing w:line="300" w:lineRule="auto"/>
        <w:textAlignment w:val="auto"/>
        <w:rPr>
          <w:rFonts w:hint="default" w:ascii="Times New Roman" w:hAnsi="Times New Roman" w:cs="Times New Roman"/>
          <w:b/>
          <w:bCs/>
          <w:sz w:val="36"/>
          <w:szCs w:val="36"/>
          <w:lang w:val="en-US"/>
        </w:rPr>
      </w:pPr>
      <w:r>
        <w:rPr>
          <w:sz w:val="28"/>
        </w:rPr>
        <mc:AlternateContent>
          <mc:Choice Requires="wpg">
            <w:drawing>
              <wp:anchor distT="0" distB="0" distL="114300" distR="114300" simplePos="0" relativeHeight="251659264" behindDoc="0" locked="0" layoutInCell="1" allowOverlap="1">
                <wp:simplePos x="0" y="0"/>
                <wp:positionH relativeFrom="column">
                  <wp:posOffset>743585</wp:posOffset>
                </wp:positionH>
                <wp:positionV relativeFrom="paragraph">
                  <wp:posOffset>262255</wp:posOffset>
                </wp:positionV>
                <wp:extent cx="3513455" cy="3803650"/>
                <wp:effectExtent l="6350" t="6350" r="15875" b="15240"/>
                <wp:wrapNone/>
                <wp:docPr id="20" name="Group 20"/>
                <wp:cNvGraphicFramePr/>
                <a:graphic xmlns:a="http://schemas.openxmlformats.org/drawingml/2006/main">
                  <a:graphicData uri="http://schemas.microsoft.com/office/word/2010/wordprocessingGroup">
                    <wpg:wgp>
                      <wpg:cNvGrpSpPr/>
                      <wpg:grpSpPr>
                        <a:xfrm>
                          <a:off x="0" y="0"/>
                          <a:ext cx="3513455" cy="3803650"/>
                          <a:chOff x="6953" y="4043"/>
                          <a:chExt cx="7957" cy="8775"/>
                        </a:xfrm>
                      </wpg:grpSpPr>
                      <wpg:grpSp>
                        <wpg:cNvPr id="19" name="Group 19"/>
                        <wpg:cNvGrpSpPr/>
                        <wpg:grpSpPr>
                          <a:xfrm>
                            <a:off x="8334" y="4780"/>
                            <a:ext cx="5493" cy="1295"/>
                            <a:chOff x="8334" y="4780"/>
                            <a:chExt cx="5493" cy="1295"/>
                          </a:xfrm>
                        </wpg:grpSpPr>
                        <wps:wsp>
                          <wps:cNvPr id="9" name="Straight Arrow Connector 9"/>
                          <wps:cNvCnPr>
                            <a:stCxn id="1" idx="2"/>
                            <a:endCxn id="2" idx="0"/>
                          </wps:cNvCnPr>
                          <wps:spPr>
                            <a:xfrm flipH="1">
                              <a:off x="8334" y="4780"/>
                              <a:ext cx="2565" cy="1033"/>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a:stCxn id="1" idx="2"/>
                            <a:endCxn id="7" idx="0"/>
                          </wps:cNvCnPr>
                          <wps:spPr>
                            <a:xfrm>
                              <a:off x="11036" y="4780"/>
                              <a:ext cx="2791" cy="1295"/>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g:cNvPr id="18" name="Group 18"/>
                        <wpg:cNvGrpSpPr/>
                        <wpg:grpSpPr>
                          <a:xfrm>
                            <a:off x="6953" y="4043"/>
                            <a:ext cx="7957" cy="8775"/>
                            <a:chOff x="6953" y="4043"/>
                            <a:chExt cx="7957" cy="8775"/>
                          </a:xfrm>
                        </wpg:grpSpPr>
                        <wps:wsp>
                          <wps:cNvPr id="1" name="Rounded Rectangle 1"/>
                          <wps:cNvSpPr/>
                          <wps:spPr>
                            <a:xfrm>
                              <a:off x="9354" y="4043"/>
                              <a:ext cx="3090" cy="73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Times New Roman" w:hAnsi="Times New Roman" w:cs="Times New Roman"/>
                                    <w:color w:val="000000" w:themeColor="text1"/>
                                    <w:sz w:val="28"/>
                                    <w:szCs w:val="28"/>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Times New Roman" w:hAnsi="Times New Roman" w:cs="Times New Roman"/>
                                    <w:color w:val="000000" w:themeColor="text1"/>
                                    <w:sz w:val="28"/>
                                    <w:szCs w:val="28"/>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Vấn đề ban đầu</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 name="Rounded Rectangle 2"/>
                          <wps:cNvSpPr/>
                          <wps:spPr>
                            <a:xfrm>
                              <a:off x="7014" y="5813"/>
                              <a:ext cx="2639" cy="144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pPr>
                                  <w:jc w:val="center"/>
                                  <w:rPr>
                                    <w:rFonts w:hint="default" w:ascii="Times New Roman" w:hAnsi="Times New Roman" w:cs="Times New Roman"/>
                                    <w:color w:val="000000" w:themeColor="text1"/>
                                    <w:sz w:val="28"/>
                                    <w:szCs w:val="28"/>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Times New Roman" w:hAnsi="Times New Roman" w:cs="Times New Roman"/>
                                    <w:color w:val="000000" w:themeColor="text1"/>
                                    <w:sz w:val="28"/>
                                    <w:szCs w:val="28"/>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Vấn đề con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Rounded Rectangle 4"/>
                          <wps:cNvSpPr/>
                          <wps:spPr>
                            <a:xfrm>
                              <a:off x="6953" y="8423"/>
                              <a:ext cx="2746" cy="144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pPr>
                                  <w:jc w:val="center"/>
                                  <w:rPr>
                                    <w:rFonts w:hint="default" w:ascii="Times New Roman" w:hAnsi="Times New Roman" w:cs="Times New Roman"/>
                                    <w:color w:val="000000" w:themeColor="text1"/>
                                    <w:sz w:val="28"/>
                                    <w:szCs w:val="28"/>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Times New Roman" w:hAnsi="Times New Roman" w:cs="Times New Roman"/>
                                    <w:color w:val="000000" w:themeColor="text1"/>
                                    <w:sz w:val="28"/>
                                    <w:szCs w:val="28"/>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Giải đệ quy các vấn đề con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Rounded Rectangle 6"/>
                          <wps:cNvSpPr/>
                          <wps:spPr>
                            <a:xfrm>
                              <a:off x="9251" y="11378"/>
                              <a:ext cx="3538" cy="14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Times New Roman" w:hAnsi="Times New Roman" w:cs="Times New Roman"/>
                                    <w:color w:val="000000" w:themeColor="text1"/>
                                    <w:sz w:val="28"/>
                                    <w:szCs w:val="28"/>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Times New Roman" w:hAnsi="Times New Roman" w:cs="Times New Roman"/>
                                    <w:color w:val="000000" w:themeColor="text1"/>
                                    <w:sz w:val="28"/>
                                    <w:szCs w:val="28"/>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Giải pháp cho vấn đề ban đầu</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 name="Rounded Rectangle 7"/>
                          <wps:cNvSpPr/>
                          <wps:spPr>
                            <a:xfrm>
                              <a:off x="12228" y="5969"/>
                              <a:ext cx="2639" cy="144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pPr>
                                  <w:jc w:val="center"/>
                                  <w:rPr>
                                    <w:rFonts w:hint="default" w:ascii="Times New Roman" w:hAnsi="Times New Roman" w:cs="Times New Roman"/>
                                    <w:color w:val="000000" w:themeColor="text1"/>
                                    <w:sz w:val="28"/>
                                    <w:szCs w:val="28"/>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Times New Roman" w:hAnsi="Times New Roman" w:cs="Times New Roman"/>
                                    <w:color w:val="000000" w:themeColor="text1"/>
                                    <w:sz w:val="28"/>
                                    <w:szCs w:val="28"/>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Vấn đề con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Rounded Rectangle 8"/>
                          <wps:cNvSpPr/>
                          <wps:spPr>
                            <a:xfrm>
                              <a:off x="12164" y="8405"/>
                              <a:ext cx="2746" cy="144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pPr>
                                  <w:jc w:val="center"/>
                                  <w:rPr>
                                    <w:rFonts w:hint="default" w:ascii="Times New Roman" w:hAnsi="Times New Roman" w:cs="Times New Roman"/>
                                    <w:color w:val="000000" w:themeColor="text1"/>
                                    <w:sz w:val="28"/>
                                    <w:szCs w:val="28"/>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Times New Roman" w:hAnsi="Times New Roman" w:cs="Times New Roman"/>
                                    <w:color w:val="000000" w:themeColor="text1"/>
                                    <w:sz w:val="28"/>
                                    <w:szCs w:val="28"/>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Giải đệ quy các vấn đề con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Straight Arrow Connector 11"/>
                          <wps:cNvCnPr>
                            <a:stCxn id="2" idx="2"/>
                            <a:endCxn id="4" idx="0"/>
                          </wps:cNvCnPr>
                          <wps:spPr>
                            <a:xfrm flipH="1">
                              <a:off x="8326" y="7253"/>
                              <a:ext cx="8" cy="1170"/>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a:stCxn id="8" idx="2"/>
                          </wps:cNvCnPr>
                          <wps:spPr>
                            <a:xfrm flipH="1">
                              <a:off x="11895" y="9845"/>
                              <a:ext cx="1642" cy="1525"/>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a:stCxn id="7" idx="2"/>
                            <a:endCxn id="8" idx="0"/>
                          </wps:cNvCnPr>
                          <wps:spPr>
                            <a:xfrm flipH="1">
                              <a:off x="13537" y="7409"/>
                              <a:ext cx="11" cy="996"/>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a:stCxn id="4" idx="2"/>
                          </wps:cNvCnPr>
                          <wps:spPr>
                            <a:xfrm>
                              <a:off x="8326" y="9863"/>
                              <a:ext cx="1928" cy="1525"/>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 name="Text Box 15"/>
                          <wps:cNvSpPr txBox="1"/>
                          <wps:spPr>
                            <a:xfrm>
                              <a:off x="10262" y="5313"/>
                              <a:ext cx="1440" cy="108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Times New Roman" w:hAnsi="Times New Roman" w:cs="Times New Roman"/>
                                    <w:b/>
                                    <w:bCs/>
                                    <w:i/>
                                    <w:iCs/>
                                    <w:sz w:val="28"/>
                                    <w:szCs w:val="28"/>
                                    <w:lang w:val="en-US"/>
                                  </w:rPr>
                                </w:pPr>
                                <w:r>
                                  <w:rPr>
                                    <w:rFonts w:hint="default" w:ascii="Times New Roman" w:hAnsi="Times New Roman" w:cs="Times New Roman"/>
                                    <w:b/>
                                    <w:bCs/>
                                    <w:i/>
                                    <w:iCs/>
                                    <w:sz w:val="28"/>
                                    <w:szCs w:val="28"/>
                                    <w:lang w:val="en-US"/>
                                  </w:rPr>
                                  <w:t>Chia</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6" name="Text Box 16"/>
                          <wps:cNvSpPr txBox="1"/>
                          <wps:spPr>
                            <a:xfrm>
                              <a:off x="9772" y="7283"/>
                              <a:ext cx="2068" cy="102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Times New Roman" w:hAnsi="Times New Roman" w:cs="Times New Roman"/>
                                    <w:b/>
                                    <w:bCs/>
                                    <w:i/>
                                    <w:iCs/>
                                    <w:sz w:val="28"/>
                                    <w:szCs w:val="28"/>
                                    <w:lang w:val="en-US"/>
                                  </w:rPr>
                                </w:pPr>
                                <w:r>
                                  <w:rPr>
                                    <w:rFonts w:hint="default" w:ascii="Times New Roman" w:hAnsi="Times New Roman" w:cs="Times New Roman"/>
                                    <w:b/>
                                    <w:bCs/>
                                    <w:i/>
                                    <w:iCs/>
                                    <w:sz w:val="28"/>
                                    <w:szCs w:val="28"/>
                                    <w:lang w:val="en-US"/>
                                  </w:rPr>
                                  <w:t>Trị</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 name="Text Box 17"/>
                          <wps:cNvSpPr txBox="1"/>
                          <wps:spPr>
                            <a:xfrm>
                              <a:off x="9957" y="10001"/>
                              <a:ext cx="1993" cy="91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Times New Roman" w:hAnsi="Times New Roman" w:cs="Times New Roman"/>
                                    <w:b/>
                                    <w:bCs/>
                                    <w:i/>
                                    <w:iCs/>
                                    <w:sz w:val="28"/>
                                    <w:szCs w:val="28"/>
                                    <w:lang w:val="en-US"/>
                                  </w:rPr>
                                </w:pPr>
                                <w:r>
                                  <w:rPr>
                                    <w:rFonts w:hint="default" w:ascii="Times New Roman" w:hAnsi="Times New Roman" w:cs="Times New Roman"/>
                                    <w:b/>
                                    <w:bCs/>
                                    <w:i/>
                                    <w:iCs/>
                                    <w:sz w:val="28"/>
                                    <w:szCs w:val="28"/>
                                    <w:lang w:val="en-US"/>
                                  </w:rPr>
                                  <w:t>Kết hợp</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58.55pt;margin-top:20.65pt;height:299.5pt;width:276.65pt;z-index:251659264;mso-width-relative:page;mso-height-relative:page;" coordorigin="6953,4043" coordsize="7957,8775" o:gfxdata="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">
                <o:lock v:ext="edit" aspectratio="f"/>
                <v:group id="_x0000_s1026" o:spid="_x0000_s1026" o:spt="203" style="position:absolute;left:8334;top:4780;height:1295;width:5493;" coordorigin="8334,4780" coordsize="5493,1295" o:gfxdata="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YzQ4iL0AAADbAAAADwAAAAAAAAABACAAAAAiAAAAZHJzL2Rvd25yZXYueG1s&#10;UEsBAhQAFAAAAAgAh07iQDMvBZ47AAAAOQAAABUAAAAAAAAAAQAgAAAADAEAAGRycy9ncm91cHNo&#10;YXBleG1sLnhtbFBLBQYAAAAABgAGAGABAADJAwAAAAA=&#10;">
                  <o:lock v:ext="edit" aspectratio="f"/>
                  <v:shape id="_x0000_s1026" o:spid="_x0000_s1026" o:spt="32" type="#_x0000_t32" style="position:absolute;left:8334;top:4780;flip:x;height:1033;width:2565;" filled="f" stroked="t" coordsize="21600,21600" o:gfxdata="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g0povQAA&#10;ANoAAAAPAAAAAAAAAAEAIAAAACIAAABkcnMvZG93bnJldi54bWxQSwECFAAUAAAACACHTuJAMy8F&#10;njsAAAA5AAAAEAAAAAAAAAABACAAAAAMAQAAZHJzL3NoYXBleG1sLnhtbFBLBQYAAAAABgAGAFsB&#10;AAC2AwAAAAA=&#10;">
                    <v:fill on="f" focussize="0,0"/>
                    <v:stroke weight="3pt" color="#000000 [3213]" miterlimit="8" joinstyle="miter" endarrow="open"/>
                    <v:imagedata o:title=""/>
                    <o:lock v:ext="edit" aspectratio="f"/>
                  </v:shape>
                  <v:shape id="_x0000_s1026" o:spid="_x0000_s1026" o:spt="32" type="#_x0000_t32" style="position:absolute;left:11036;top:4780;height:1295;width:2791;" filled="f" stroked="t" coordsize="21600,21600" o:gfxdata="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CJ1z+/&#10;AAAA2wAAAA8AAAAAAAAAAQAgAAAAIgAAAGRycy9kb3ducmV2LnhtbFBLAQIUABQAAAAIAIdO4kAz&#10;LwWeOwAAADkAAAAQAAAAAAAAAAEAIAAAAA4BAABkcnMvc2hhcGV4bWwueG1sUEsFBgAAAAAGAAYA&#10;WwEAALgDAAAAAA==&#10;">
                    <v:fill on="f" focussize="0,0"/>
                    <v:stroke weight="3pt" color="#000000 [3213]" miterlimit="8" joinstyle="miter" endarrow="open"/>
                    <v:imagedata o:title=""/>
                    <o:lock v:ext="edit" aspectratio="f"/>
                  </v:shape>
                </v:group>
                <v:group id="_x0000_s1026" o:spid="_x0000_s1026" o:spt="203" style="position:absolute;left:6953;top:4043;height:8775;width:7957;" coordorigin="6953,4043" coordsize="7957,8775" o:gfxdata="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x4nRO+AAAA2wAAAA8AAAAAAAAAAQAgAAAAIgAAAGRycy9kb3ducmV2Lnht&#10;bFBLAQIUABQAAAAIAIdO4kAzLwWeOwAAADkAAAAVAAAAAAAAAAEAIAAAAA0BAABkcnMvZ3JvdXBz&#10;aGFwZXhtbC54bWxQSwUGAAAAAAYABgBgAQAAygMAAAAA&#10;">
                  <o:lock v:ext="edit" aspectratio="f"/>
                  <v:roundrect id="_x0000_s1026" o:spid="_x0000_s1026" o:spt="2" style="position:absolute;left:9354;top:4043;height:737;width:3090;v-text-anchor:middle;" fillcolor="#5B9BD5 [3204]" filled="t" stroked="t" coordsize="21600,21600" arcsize="0.166666666666667" o:gfxdata="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OFgYqO2AAAA2gAAAA8A&#10;AAAAAAAAAQAgAAAAIgAAAGRycy9kb3ducmV2LnhtbFBLAQIUABQAAAAIAIdO4kAzLwWeOwAAADkA&#10;AAAQAAAAAAAAAAEAIAAAAAUBAABkcnMvc2hhcGV4bWwueG1sUEsFBgAAAAAGAAYAWwEAAK8DAAAA&#10;AA==&#10;">
                    <v:fill on="t" focussize="0,0"/>
                    <v:stroke weight="1pt" color="#41719C [3204]" miterlimit="8" joinstyle="miter"/>
                    <v:imagedata o:title=""/>
                    <o:lock v:ext="edit" aspectratio="f"/>
                    <v:textbox>
                      <w:txbxContent>
                        <w:p>
                          <w:pPr>
                            <w:jc w:val="center"/>
                            <w:rPr>
                              <w:rFonts w:hint="default" w:ascii="Times New Roman" w:hAnsi="Times New Roman" w:cs="Times New Roman"/>
                              <w:color w:val="000000" w:themeColor="text1"/>
                              <w:sz w:val="28"/>
                              <w:szCs w:val="28"/>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Times New Roman" w:hAnsi="Times New Roman" w:cs="Times New Roman"/>
                              <w:color w:val="000000" w:themeColor="text1"/>
                              <w:sz w:val="28"/>
                              <w:szCs w:val="28"/>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Vấn đề ban đầu</w:t>
                          </w:r>
                        </w:p>
                      </w:txbxContent>
                    </v:textbox>
                  </v:roundrect>
                  <v:roundrect id="_x0000_s1026" o:spid="_x0000_s1026" o:spt="2" style="position:absolute;left:7014;top:5813;height:1440;width:2639;v-text-anchor:middle;" fillcolor="#70AD47 [3209]" filled="t" stroked="t" coordsize="21600,21600" arcsize="0.166666666666667" o:gfxdata="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4u/rb4A&#10;AADaAAAADwAAAAAAAAABACAAAAAiAAAAZHJzL2Rvd25yZXYueG1sUEsBAhQAFAAAAAgAh07iQDMv&#10;BZ47AAAAOQAAABAAAAAAAAAAAQAgAAAADQEAAGRycy9zaGFwZXhtbC54bWxQSwUGAAAAAAYABgBb&#10;AQAAtwMAAAAA&#10;">
                    <v:fill on="t" focussize="0,0"/>
                    <v:stroke weight="1pt" color="#507E32 [3209]" miterlimit="8" joinstyle="miter"/>
                    <v:imagedata o:title=""/>
                    <o:lock v:ext="edit" aspectratio="f"/>
                    <v:textbox>
                      <w:txbxContent>
                        <w:p>
                          <w:pPr>
                            <w:jc w:val="center"/>
                            <w:rPr>
                              <w:rFonts w:hint="default" w:ascii="Times New Roman" w:hAnsi="Times New Roman" w:cs="Times New Roman"/>
                              <w:color w:val="000000" w:themeColor="text1"/>
                              <w:sz w:val="28"/>
                              <w:szCs w:val="28"/>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Times New Roman" w:hAnsi="Times New Roman" w:cs="Times New Roman"/>
                              <w:color w:val="000000" w:themeColor="text1"/>
                              <w:sz w:val="28"/>
                              <w:szCs w:val="28"/>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Vấn đề con</w:t>
                          </w:r>
                        </w:p>
                      </w:txbxContent>
                    </v:textbox>
                  </v:roundrect>
                  <v:roundrect id="_x0000_s1026" o:spid="_x0000_s1026" o:spt="2" style="position:absolute;left:6953;top:8423;height:1440;width:2746;v-text-anchor:middle;" fillcolor="#70AD47 [3209]" filled="t" stroked="t" coordsize="21600,21600" arcsize="0.166666666666667" o:gfxdata="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cugkK8AAAA&#10;2gAAAA8AAAAAAAAAAQAgAAAAIgAAAGRycy9kb3ducmV2LnhtbFBLAQIUABQAAAAIAIdO4kAzLwWe&#10;OwAAADkAAAAQAAAAAAAAAAEAIAAAAAsBAABkcnMvc2hhcGV4bWwueG1sUEsFBgAAAAAGAAYAWwEA&#10;ALUDAAAAAA==&#10;">
                    <v:fill on="t" focussize="0,0"/>
                    <v:stroke weight="1pt" color="#507E32 [3209]" miterlimit="8" joinstyle="miter"/>
                    <v:imagedata o:title=""/>
                    <o:lock v:ext="edit" aspectratio="f"/>
                    <v:textbox>
                      <w:txbxContent>
                        <w:p>
                          <w:pPr>
                            <w:jc w:val="center"/>
                            <w:rPr>
                              <w:rFonts w:hint="default" w:ascii="Times New Roman" w:hAnsi="Times New Roman" w:cs="Times New Roman"/>
                              <w:color w:val="000000" w:themeColor="text1"/>
                              <w:sz w:val="28"/>
                              <w:szCs w:val="28"/>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Times New Roman" w:hAnsi="Times New Roman" w:cs="Times New Roman"/>
                              <w:color w:val="000000" w:themeColor="text1"/>
                              <w:sz w:val="28"/>
                              <w:szCs w:val="28"/>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Giải đệ quy các vấn đề con</w:t>
                          </w:r>
                        </w:p>
                      </w:txbxContent>
                    </v:textbox>
                  </v:roundrect>
                  <v:roundrect id="_x0000_s1026" o:spid="_x0000_s1026" o:spt="2" style="position:absolute;left:9251;top:11378;height:1440;width:3538;v-text-anchor:middle;" fillcolor="#5B9BD5 [3204]" filled="t" stroked="t" coordsize="21600,21600" arcsize="0.166666666666667" o:gfxdata="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on617sAAADa&#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textbox>
                      <w:txbxContent>
                        <w:p>
                          <w:pPr>
                            <w:jc w:val="center"/>
                            <w:rPr>
                              <w:rFonts w:hint="default" w:ascii="Times New Roman" w:hAnsi="Times New Roman" w:cs="Times New Roman"/>
                              <w:color w:val="000000" w:themeColor="text1"/>
                              <w:sz w:val="28"/>
                              <w:szCs w:val="28"/>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Times New Roman" w:hAnsi="Times New Roman" w:cs="Times New Roman"/>
                              <w:color w:val="000000" w:themeColor="text1"/>
                              <w:sz w:val="28"/>
                              <w:szCs w:val="28"/>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Giải pháp cho vấn đề ban đầu</w:t>
                          </w:r>
                        </w:p>
                      </w:txbxContent>
                    </v:textbox>
                  </v:roundrect>
                  <v:roundrect id="_x0000_s1026" o:spid="_x0000_s1026" o:spt="2" style="position:absolute;left:12228;top:5969;height:1440;width:2639;v-text-anchor:middle;" fillcolor="#70AD47 [3209]" filled="t" stroked="t" coordsize="21600,21600" arcsize="0.166666666666667" o:gfxdata="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wcNb4A&#10;AADaAAAADwAAAAAAAAABACAAAAAiAAAAZHJzL2Rvd25yZXYueG1sUEsBAhQAFAAAAAgAh07iQDMv&#10;BZ47AAAAOQAAABAAAAAAAAAAAQAgAAAADQEAAGRycy9zaGFwZXhtbC54bWxQSwUGAAAAAAYABgBb&#10;AQAAtwMAAAAA&#10;">
                    <v:fill on="t" focussize="0,0"/>
                    <v:stroke weight="1pt" color="#507E32 [3209]" miterlimit="8" joinstyle="miter"/>
                    <v:imagedata o:title=""/>
                    <o:lock v:ext="edit" aspectratio="f"/>
                    <v:textbox>
                      <w:txbxContent>
                        <w:p>
                          <w:pPr>
                            <w:jc w:val="center"/>
                            <w:rPr>
                              <w:rFonts w:hint="default" w:ascii="Times New Roman" w:hAnsi="Times New Roman" w:cs="Times New Roman"/>
                              <w:color w:val="000000" w:themeColor="text1"/>
                              <w:sz w:val="28"/>
                              <w:szCs w:val="28"/>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Times New Roman" w:hAnsi="Times New Roman" w:cs="Times New Roman"/>
                              <w:color w:val="000000" w:themeColor="text1"/>
                              <w:sz w:val="28"/>
                              <w:szCs w:val="28"/>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Vấn đề con</w:t>
                          </w:r>
                        </w:p>
                      </w:txbxContent>
                    </v:textbox>
                  </v:roundrect>
                  <v:roundrect id="_x0000_s1026" o:spid="_x0000_s1026" o:spt="2" style="position:absolute;left:12164;top:8405;height:1440;width:2746;v-text-anchor:middle;" fillcolor="#70AD47 [3209]" filled="t" stroked="t" coordsize="21600,21600" arcsize="0.166666666666667" o:gfxdata="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ZjiEe5AAAA2gAA&#10;AA8AAAAAAAAAAQAgAAAAIgAAAGRycy9kb3ducmV2LnhtbFBLAQIUABQAAAAIAIdO4kAzLwWeOwAA&#10;ADkAAAAQAAAAAAAAAAEAIAAAAAgBAABkcnMvc2hhcGV4bWwueG1sUEsFBgAAAAAGAAYAWwEAALID&#10;AAAAAA==&#10;">
                    <v:fill on="t" focussize="0,0"/>
                    <v:stroke weight="1pt" color="#507E32 [3209]" miterlimit="8" joinstyle="miter"/>
                    <v:imagedata o:title=""/>
                    <o:lock v:ext="edit" aspectratio="f"/>
                    <v:textbox>
                      <w:txbxContent>
                        <w:p>
                          <w:pPr>
                            <w:jc w:val="center"/>
                            <w:rPr>
                              <w:rFonts w:hint="default" w:ascii="Times New Roman" w:hAnsi="Times New Roman" w:cs="Times New Roman"/>
                              <w:color w:val="000000" w:themeColor="text1"/>
                              <w:sz w:val="28"/>
                              <w:szCs w:val="28"/>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Times New Roman" w:hAnsi="Times New Roman" w:cs="Times New Roman"/>
                              <w:color w:val="000000" w:themeColor="text1"/>
                              <w:sz w:val="28"/>
                              <w:szCs w:val="28"/>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Giải đệ quy các vấn đề con</w:t>
                          </w:r>
                        </w:p>
                      </w:txbxContent>
                    </v:textbox>
                  </v:roundrect>
                  <v:shape id="_x0000_s1026" o:spid="_x0000_s1026" o:spt="32" type="#_x0000_t32" style="position:absolute;left:8326;top:7253;flip:x;height:1170;width:8;" filled="f" stroked="t" coordsize="21600,21600" o:gfxdata="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4s+628AAAA&#10;2wAAAA8AAAAAAAAAAQAgAAAAIgAAAGRycy9kb3ducmV2LnhtbFBLAQIUABQAAAAIAIdO4kAzLwWe&#10;OwAAADkAAAAQAAAAAAAAAAEAIAAAAAsBAABkcnMvc2hhcGV4bWwueG1sUEsFBgAAAAAGAAYAWwEA&#10;ALUDAAAAAA==&#10;">
                    <v:fill on="f" focussize="0,0"/>
                    <v:stroke weight="3pt" color="#000000 [3213]" miterlimit="8" joinstyle="miter" endarrow="open"/>
                    <v:imagedata o:title=""/>
                    <o:lock v:ext="edit" aspectratio="f"/>
                  </v:shape>
                  <v:shape id="_x0000_s1026" o:spid="_x0000_s1026" o:spt="32" type="#_x0000_t32" style="position:absolute;left:11895;top:9845;flip:x;height:1525;width:1642;" filled="f" stroked="t" coordsize="21600,21600" o:gfxdata="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v5l2rsAAADb&#10;AAAADwAAAAAAAAABACAAAAAiAAAAZHJzL2Rvd25yZXYueG1sUEsBAhQAFAAAAAgAh07iQDMvBZ47&#10;AAAAOQAAABAAAAAAAAAAAQAgAAAACgEAAGRycy9zaGFwZXhtbC54bWxQSwUGAAAAAAYABgBbAQAA&#10;tAMAAAAA&#10;">
                    <v:fill on="f" focussize="0,0"/>
                    <v:stroke weight="3pt" color="#000000 [3213]" miterlimit="8" joinstyle="miter" endarrow="open"/>
                    <v:imagedata o:title=""/>
                    <o:lock v:ext="edit" aspectratio="f"/>
                  </v:shape>
                  <v:shape id="_x0000_s1026" o:spid="_x0000_s1026" o:spt="32" type="#_x0000_t32" style="position:absolute;left:13537;top:7409;flip:x;height:996;width:11;" filled="f" stroked="t" coordsize="21600,21600" o:gfxdata="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bLAQbsAAADb&#10;AAAADwAAAAAAAAABACAAAAAiAAAAZHJzL2Rvd25yZXYueG1sUEsBAhQAFAAAAAgAh07iQDMvBZ47&#10;AAAAOQAAABAAAAAAAAAAAQAgAAAACgEAAGRycy9zaGFwZXhtbC54bWxQSwUGAAAAAAYABgBbAQAA&#10;tAMAAAAA&#10;">
                    <v:fill on="f" focussize="0,0"/>
                    <v:stroke weight="3pt" color="#000000 [3213]" miterlimit="8" joinstyle="miter" endarrow="open"/>
                    <v:imagedata o:title=""/>
                    <o:lock v:ext="edit" aspectratio="f"/>
                  </v:shape>
                  <v:shape id="_x0000_s1026" o:spid="_x0000_s1026" o:spt="32" type="#_x0000_t32" style="position:absolute;left:8326;top:9863;height:1525;width:1928;" filled="f" stroked="t" coordsize="21600,21600" o:gfxdata="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7LRPLsAAADb&#10;AAAADwAAAAAAAAABACAAAAAiAAAAZHJzL2Rvd25yZXYueG1sUEsBAhQAFAAAAAgAh07iQDMvBZ47&#10;AAAAOQAAABAAAAAAAAAAAQAgAAAACgEAAGRycy9zaGFwZXhtbC54bWxQSwUGAAAAAAYABgBbAQAA&#10;tAMAAAAA&#10;">
                    <v:fill on="f" focussize="0,0"/>
                    <v:stroke weight="3pt" color="#000000 [3213]" miterlimit="8" joinstyle="miter" endarrow="open"/>
                    <v:imagedata o:title=""/>
                    <o:lock v:ext="edit" aspectratio="f"/>
                  </v:shape>
                  <v:shape id="_x0000_s1026" o:spid="_x0000_s1026" o:spt="202" type="#_x0000_t202" style="position:absolute;left:10262;top:5313;height:1085;width:1440;" fillcolor="#FFFFFF [3201]" filled="t" stroked="t" coordsize="21600,21600" o:gfxdata="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e3Gnm5AAAA2wAA&#10;AA8AAAAAAAAAAQAgAAAAIgAAAGRycy9kb3ducmV2LnhtbFBLAQIUABQAAAAIAIdO4kAzLwWeOwAA&#10;ADkAAAAQAAAAAAAAAAEAIAAAAAgBAABkcnMvc2hhcGV4bWwueG1sUEsFBgAAAAAGAAYAWwEAALID&#10;AAAAAA==&#10;">
                    <v:fill on="t" focussize="0,0"/>
                    <v:stroke weight="0.5pt" color="#FFFFFF [3212]" joinstyle="round"/>
                    <v:imagedata o:title=""/>
                    <o:lock v:ext="edit" aspectratio="f"/>
                    <v:textbox>
                      <w:txbxContent>
                        <w:p>
                          <w:pPr>
                            <w:jc w:val="center"/>
                            <w:rPr>
                              <w:rFonts w:hint="default" w:ascii="Times New Roman" w:hAnsi="Times New Roman" w:cs="Times New Roman"/>
                              <w:b/>
                              <w:bCs/>
                              <w:i/>
                              <w:iCs/>
                              <w:sz w:val="28"/>
                              <w:szCs w:val="28"/>
                              <w:lang w:val="en-US"/>
                            </w:rPr>
                          </w:pPr>
                          <w:r>
                            <w:rPr>
                              <w:rFonts w:hint="default" w:ascii="Times New Roman" w:hAnsi="Times New Roman" w:cs="Times New Roman"/>
                              <w:b/>
                              <w:bCs/>
                              <w:i/>
                              <w:iCs/>
                              <w:sz w:val="28"/>
                              <w:szCs w:val="28"/>
                              <w:lang w:val="en-US"/>
                            </w:rPr>
                            <w:t>Chia</w:t>
                          </w:r>
                        </w:p>
                      </w:txbxContent>
                    </v:textbox>
                  </v:shape>
                  <v:shape id="_x0000_s1026" o:spid="_x0000_s1026" o:spt="202" type="#_x0000_t202" style="position:absolute;left:9772;top:7283;height:1025;width:2068;" fillcolor="#FFFFFF [3201]" filled="t" stroked="t" coordsize="21600,21600" o:gfxdata="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2WEDrsAAADb&#10;AAAADwAAAAAAAAABACAAAAAiAAAAZHJzL2Rvd25yZXYueG1sUEsBAhQAFAAAAAgAh07iQDMvBZ47&#10;AAAAOQAAABAAAAAAAAAAAQAgAAAACgEAAGRycy9zaGFwZXhtbC54bWxQSwUGAAAAAAYABgBbAQAA&#10;tAMAAAAA&#10;">
                    <v:fill on="t" focussize="0,0"/>
                    <v:stroke weight="0.5pt" color="#FFFFFF [3212]" joinstyle="round"/>
                    <v:imagedata o:title=""/>
                    <o:lock v:ext="edit" aspectratio="f"/>
                    <v:textbox>
                      <w:txbxContent>
                        <w:p>
                          <w:pPr>
                            <w:jc w:val="center"/>
                            <w:rPr>
                              <w:rFonts w:hint="default" w:ascii="Times New Roman" w:hAnsi="Times New Roman" w:cs="Times New Roman"/>
                              <w:b/>
                              <w:bCs/>
                              <w:i/>
                              <w:iCs/>
                              <w:sz w:val="28"/>
                              <w:szCs w:val="28"/>
                              <w:lang w:val="en-US"/>
                            </w:rPr>
                          </w:pPr>
                          <w:r>
                            <w:rPr>
                              <w:rFonts w:hint="default" w:ascii="Times New Roman" w:hAnsi="Times New Roman" w:cs="Times New Roman"/>
                              <w:b/>
                              <w:bCs/>
                              <w:i/>
                              <w:iCs/>
                              <w:sz w:val="28"/>
                              <w:szCs w:val="28"/>
                              <w:lang w:val="en-US"/>
                            </w:rPr>
                            <w:t>Trị</w:t>
                          </w:r>
                        </w:p>
                      </w:txbxContent>
                    </v:textbox>
                  </v:shape>
                  <v:shape id="_x0000_s1026" o:spid="_x0000_s1026" o:spt="202" type="#_x0000_t202" style="position:absolute;left:9957;top:10001;height:910;width:1993;" fillcolor="#FFFFFF [3201]" filled="t" stroked="t" coordsize="21600,21600" o:gfxdata="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CkhlbsAAADb&#10;AAAADwAAAAAAAAABACAAAAAiAAAAZHJzL2Rvd25yZXYueG1sUEsBAhQAFAAAAAgAh07iQDMvBZ47&#10;AAAAOQAAABAAAAAAAAAAAQAgAAAACgEAAGRycy9zaGFwZXhtbC54bWxQSwUGAAAAAAYABgBbAQAA&#10;tAMAAAAA&#10;">
                    <v:fill on="t" focussize="0,0"/>
                    <v:stroke weight="0.5pt" color="#FFFFFF [3212]" joinstyle="round"/>
                    <v:imagedata o:title=""/>
                    <o:lock v:ext="edit" aspectratio="f"/>
                    <v:textbox>
                      <w:txbxContent>
                        <w:p>
                          <w:pPr>
                            <w:jc w:val="center"/>
                            <w:rPr>
                              <w:rFonts w:hint="default" w:ascii="Times New Roman" w:hAnsi="Times New Roman" w:cs="Times New Roman"/>
                              <w:b/>
                              <w:bCs/>
                              <w:i/>
                              <w:iCs/>
                              <w:sz w:val="28"/>
                              <w:szCs w:val="28"/>
                              <w:lang w:val="en-US"/>
                            </w:rPr>
                          </w:pPr>
                          <w:r>
                            <w:rPr>
                              <w:rFonts w:hint="default" w:ascii="Times New Roman" w:hAnsi="Times New Roman" w:cs="Times New Roman"/>
                              <w:b/>
                              <w:bCs/>
                              <w:i/>
                              <w:iCs/>
                              <w:sz w:val="28"/>
                              <w:szCs w:val="28"/>
                              <w:lang w:val="en-US"/>
                            </w:rPr>
                            <w:t>Kết hợp</w:t>
                          </w:r>
                        </w:p>
                      </w:txbxContent>
                    </v:textbox>
                  </v:shape>
                </v:group>
              </v:group>
            </w:pict>
          </mc:Fallback>
        </mc:AlternateContent>
      </w:r>
      <w:r>
        <w:rPr>
          <w:rFonts w:hint="default" w:ascii="Times New Roman" w:hAnsi="Times New Roman" w:cs="Times New Roman"/>
          <w:b/>
          <w:bCs/>
          <w:sz w:val="36"/>
          <w:szCs w:val="36"/>
          <w:lang w:val="en-US"/>
        </w:rPr>
        <w:t>Mô hình</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textAlignment w:val="auto"/>
        <w:rPr>
          <w:rFonts w:hint="default" w:ascii="Times New Roman" w:hAnsi="Times New Roman" w:cs="Times New Roman"/>
          <w:b/>
          <w:bCs/>
          <w:sz w:val="36"/>
          <w:szCs w:val="36"/>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sz w:val="28"/>
          <w:szCs w:val="28"/>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sz w:val="28"/>
          <w:szCs w:val="28"/>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sz w:val="28"/>
          <w:szCs w:val="28"/>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sz w:val="28"/>
          <w:szCs w:val="28"/>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sz w:val="28"/>
          <w:szCs w:val="28"/>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sz w:val="28"/>
          <w:szCs w:val="28"/>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sz w:val="28"/>
          <w:szCs w:val="28"/>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sz w:val="28"/>
          <w:szCs w:val="28"/>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sz w:val="28"/>
          <w:szCs w:val="28"/>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sz w:val="28"/>
          <w:szCs w:val="28"/>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sz w:val="28"/>
          <w:szCs w:val="28"/>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sz w:val="28"/>
          <w:szCs w:val="28"/>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sz w:val="28"/>
          <w:szCs w:val="28"/>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sz w:val="28"/>
          <w:szCs w:val="28"/>
          <w:lang w:val="en-US"/>
        </w:rPr>
      </w:pPr>
    </w:p>
    <w:p>
      <w:pPr>
        <w:keepNext w:val="0"/>
        <w:keepLines w:val="0"/>
        <w:pageBreakBefore w:val="0"/>
        <w:widowControl/>
        <w:numPr>
          <w:ilvl w:val="1"/>
          <w:numId w:val="1"/>
        </w:numPr>
        <w:kinsoku/>
        <w:wordWrap/>
        <w:overflowPunct/>
        <w:topLinePunct w:val="0"/>
        <w:autoSpaceDE/>
        <w:autoSpaceDN/>
        <w:bidi w:val="0"/>
        <w:adjustRightInd/>
        <w:snapToGrid/>
        <w:spacing w:line="300" w:lineRule="auto"/>
        <w:ind w:left="0" w:leftChars="0" w:firstLine="0" w:firstLineChars="0"/>
        <w:textAlignment w:val="auto"/>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Ví dụ</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textAlignment w:val="auto"/>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 </w:t>
      </w:r>
      <w:r>
        <w:rPr>
          <w:rFonts w:hint="default" w:ascii="Times New Roman" w:hAnsi="Times New Roman" w:cs="Times New Roman"/>
          <w:b w:val="0"/>
          <w:bCs w:val="0"/>
          <w:sz w:val="28"/>
          <w:szCs w:val="28"/>
          <w:lang w:val="en-US"/>
        </w:rPr>
        <w:t>Binary search</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textAlignment w:val="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Quicksort</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textAlignment w:val="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Mergesort</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textAlignment w:val="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w:t>
      </w:r>
    </w:p>
    <w:p>
      <w:pPr>
        <w:numPr>
          <w:ilvl w:val="0"/>
          <w:numId w:val="0"/>
        </w:numPr>
        <w:rPr>
          <w:rFonts w:hint="default" w:ascii="Times New Roman" w:hAnsi="Times New Roman" w:cs="Times New Roman"/>
          <w:b w:val="0"/>
          <w:bCs w:val="0"/>
          <w:sz w:val="28"/>
          <w:szCs w:val="28"/>
          <w:lang w:val="en-US"/>
        </w:rPr>
      </w:pPr>
    </w:p>
    <w:p>
      <w:pPr>
        <w:numPr>
          <w:ilvl w:val="0"/>
          <w:numId w:val="0"/>
        </w:numPr>
        <w:rPr>
          <w:rFonts w:hint="default" w:ascii="Times New Roman" w:hAnsi="Times New Roman" w:cs="Times New Roman"/>
          <w:b w:val="0"/>
          <w:bCs w:val="0"/>
          <w:sz w:val="28"/>
          <w:szCs w:val="28"/>
          <w:lang w:val="en-US"/>
        </w:rPr>
      </w:pPr>
    </w:p>
    <w:p>
      <w:pPr>
        <w:numPr>
          <w:ilvl w:val="0"/>
          <w:numId w:val="0"/>
        </w:numPr>
        <w:ind w:leftChars="0"/>
        <w:rPr>
          <w:rFonts w:hint="default" w:ascii="Times New Roman" w:hAnsi="Times New Roman" w:cs="Times New Roman"/>
          <w:b/>
          <w:bCs/>
          <w:sz w:val="28"/>
          <w:szCs w:val="28"/>
          <w:lang w:val="en-US"/>
        </w:rPr>
      </w:pPr>
      <w:r>
        <w:rPr>
          <w:rFonts w:hint="default" w:ascii="Times New Roman" w:hAnsi="Times New Roman" w:cs="Times New Roman"/>
          <w:b/>
          <w:bCs/>
          <w:sz w:val="40"/>
          <w:szCs w:val="40"/>
          <w:lang w:val="en-US"/>
        </w:rPr>
        <w:t xml:space="preserve">2.QuickSort: </w:t>
      </w:r>
      <w:r>
        <w:rPr>
          <w:rFonts w:hint="default" w:ascii="Times New Roman" w:hAnsi="Times New Roman" w:cs="Times New Roman"/>
          <w:b w:val="0"/>
          <w:bCs w:val="0"/>
          <w:sz w:val="28"/>
          <w:szCs w:val="28"/>
          <w:lang w:val="en-US"/>
        </w:rPr>
        <w:t xml:space="preserve"> là </w:t>
      </w:r>
      <w:r>
        <w:rPr>
          <w:rFonts w:hint="default" w:ascii="Times New Roman" w:hAnsi="Times New Roman" w:cs="Times New Roman"/>
          <w:b/>
          <w:bCs/>
          <w:sz w:val="28"/>
          <w:szCs w:val="28"/>
          <w:lang w:val="en-US"/>
        </w:rPr>
        <w:fldChar w:fldCharType="begin"/>
      </w:r>
      <w:r>
        <w:rPr>
          <w:rFonts w:hint="default" w:ascii="Times New Roman" w:hAnsi="Times New Roman" w:cs="Times New Roman"/>
          <w:b/>
          <w:bCs/>
          <w:sz w:val="28"/>
          <w:szCs w:val="28"/>
          <w:lang w:val="en-US"/>
        </w:rPr>
        <w:instrText xml:space="preserve"> HYPERLINK "https://www.programiz.com/dsa/sorting-algorithm" </w:instrText>
      </w:r>
      <w:r>
        <w:rPr>
          <w:rFonts w:hint="default" w:ascii="Times New Roman" w:hAnsi="Times New Roman" w:cs="Times New Roman"/>
          <w:b/>
          <w:bCs/>
          <w:sz w:val="28"/>
          <w:szCs w:val="28"/>
          <w:lang w:val="en-US"/>
        </w:rPr>
        <w:fldChar w:fldCharType="separate"/>
      </w:r>
      <w:r>
        <w:rPr>
          <w:rFonts w:hint="default" w:ascii="Times New Roman" w:hAnsi="Times New Roman" w:cs="Times New Roman"/>
          <w:b/>
          <w:bCs/>
          <w:sz w:val="28"/>
          <w:szCs w:val="28"/>
          <w:lang w:val="en-US"/>
        </w:rPr>
        <w:t>một thuật toán sắp xếp</w:t>
      </w:r>
      <w:r>
        <w:rPr>
          <w:rFonts w:hint="default" w:ascii="Times New Roman" w:hAnsi="Times New Roman" w:cs="Times New Roman"/>
          <w:b/>
          <w:bCs/>
          <w:sz w:val="28"/>
          <w:szCs w:val="28"/>
          <w:lang w:val="en-US"/>
        </w:rPr>
        <w:fldChar w:fldCharType="end"/>
      </w:r>
      <w:r>
        <w:rPr>
          <w:rFonts w:hint="default" w:ascii="Times New Roman" w:hAnsi="Times New Roman" w:cs="Times New Roman"/>
          <w:b w:val="0"/>
          <w:bCs w:val="0"/>
          <w:sz w:val="28"/>
          <w:szCs w:val="28"/>
          <w:lang w:val="en-US"/>
        </w:rPr>
        <w:t xml:space="preserve"> dựa trên cách tiếp cận phân </w:t>
      </w:r>
      <w:r>
        <w:rPr>
          <w:rFonts w:hint="default" w:ascii="Times New Roman" w:hAnsi="Times New Roman" w:cs="Times New Roman"/>
          <w:b/>
          <w:bCs/>
          <w:sz w:val="28"/>
          <w:szCs w:val="28"/>
          <w:lang w:val="en-US"/>
        </w:rPr>
        <w:t xml:space="preserve">chia để trị, </w:t>
      </w:r>
      <w:r>
        <w:rPr>
          <w:rFonts w:hint="default" w:ascii="Times New Roman" w:hAnsi="Times New Roman" w:cs="Times New Roman"/>
          <w:b w:val="0"/>
          <w:bCs w:val="0"/>
          <w:sz w:val="28"/>
          <w:szCs w:val="28"/>
          <w:lang w:val="en-US"/>
        </w:rPr>
        <w:t>trong đó:</w:t>
      </w:r>
    </w:p>
    <w:p>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Một mảng được chia thành các mảng con bằng cách chọn một phần tử tổng hợp (phần tử được chọn từ mảng).</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 Trong khi phân chia mảng, phần tử pivot phải được định vị theo cách sao cho các phần tử nhỏ hơn pivot được giữ ở bên trái và các phần tử lớn hơn pivot nằm ở bên phải của pivot.</w:t>
      </w:r>
    </w:p>
    <w:p>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Các mảng con bên trái và bên phải cũng được chia theo cách tiếp cận tương tự. Quá trình này tiếp tục cho đến khi mỗi mảng con chứa một phần tử duy nhất.</w:t>
      </w:r>
    </w:p>
    <w:p>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Tại thời điểm này, các phần tử đã được sắp xếp. Cuối cùng, các phần tử được kết hợp để tạo thành một mảng được sắp xếp.</w:t>
      </w:r>
    </w:p>
    <w:p>
      <w:pPr>
        <w:numPr>
          <w:ilvl w:val="0"/>
          <w:numId w:val="0"/>
        </w:numPr>
        <w:ind w:leftChars="0"/>
        <w:rPr>
          <w:rFonts w:hint="default" w:ascii="Times New Roman" w:hAnsi="Times New Roman" w:cs="Times New Roman"/>
          <w:b/>
          <w:bCs/>
          <w:sz w:val="28"/>
          <w:szCs w:val="28"/>
          <w:lang w:val="en-US"/>
        </w:rPr>
      </w:pPr>
    </w:p>
    <w:p>
      <w:pPr>
        <w:numPr>
          <w:ilvl w:val="0"/>
          <w:numId w:val="0"/>
        </w:numPr>
        <w:ind w:leftChars="0"/>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2.1 Nguyên lí hoạt động</w:t>
      </w:r>
    </w:p>
    <w:p>
      <w:pPr>
        <w:numPr>
          <w:ilvl w:val="0"/>
          <w:numId w:val="0"/>
        </w:numPr>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B1. Chọn phần tử chốt (pivot)</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Trong khi phân chia mảng, phần tử pivot phải được định vị theo cách sao cho các phần tử nhỏ hơn pivot được giữ ở bên trái và các phần tử lớn hơn pivot nằm ở bên phải của pivot.</w:t>
      </w:r>
    </w:p>
    <w:p>
      <w:pPr>
        <w:numPr>
          <w:ilvl w:val="0"/>
          <w:numId w:val="0"/>
        </w:numPr>
        <w:rPr>
          <w:rFonts w:hint="default" w:ascii="Times New Roman" w:hAnsi="Times New Roman" w:cs="Times New Roman"/>
          <w:b w:val="0"/>
          <w:bCs w:val="0"/>
          <w:sz w:val="28"/>
          <w:szCs w:val="28"/>
          <w:lang w:val="en-US"/>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9CC2E5" w:themeFill="accent1" w:themeFillTint="99"/>
        <w:tblLayout w:type="autofit"/>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9CC2E5" w:themeFill="accent1" w:themeFillTint="99"/>
          <w:tblCellMar>
            <w:top w:w="0" w:type="dxa"/>
            <w:left w:w="108" w:type="dxa"/>
            <w:bottom w:w="0" w:type="dxa"/>
            <w:right w:w="108" w:type="dxa"/>
          </w:tblCellMar>
        </w:tblPrEx>
        <w:tc>
          <w:tcPr>
            <w:tcW w:w="1217" w:type="dxa"/>
            <w:shd w:val="clear" w:color="auto" w:fill="9CC2E5" w:themeFill="accent1" w:themeFillTint="99"/>
          </w:tcPr>
          <w:p>
            <w:pPr>
              <w:widowControl w:val="0"/>
              <w:numPr>
                <w:ilvl w:val="0"/>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8</w:t>
            </w:r>
          </w:p>
        </w:tc>
        <w:tc>
          <w:tcPr>
            <w:tcW w:w="1217" w:type="dxa"/>
            <w:shd w:val="clear" w:color="auto" w:fill="9CC2E5" w:themeFill="accent1" w:themeFillTint="99"/>
          </w:tcPr>
          <w:p>
            <w:pPr>
              <w:widowControl w:val="0"/>
              <w:numPr>
                <w:ilvl w:val="0"/>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7</w:t>
            </w:r>
          </w:p>
        </w:tc>
        <w:tc>
          <w:tcPr>
            <w:tcW w:w="1217" w:type="dxa"/>
            <w:shd w:val="clear" w:color="auto" w:fill="9CC2E5" w:themeFill="accent1" w:themeFillTint="99"/>
          </w:tcPr>
          <w:p>
            <w:pPr>
              <w:widowControl w:val="0"/>
              <w:numPr>
                <w:ilvl w:val="0"/>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6</w:t>
            </w:r>
          </w:p>
        </w:tc>
        <w:tc>
          <w:tcPr>
            <w:tcW w:w="1217" w:type="dxa"/>
            <w:shd w:val="clear" w:color="auto" w:fill="9CC2E5" w:themeFill="accent1" w:themeFillTint="99"/>
          </w:tcPr>
          <w:p>
            <w:pPr>
              <w:widowControl w:val="0"/>
              <w:numPr>
                <w:ilvl w:val="0"/>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w:t>
            </w:r>
          </w:p>
        </w:tc>
        <w:tc>
          <w:tcPr>
            <w:tcW w:w="1218" w:type="dxa"/>
            <w:shd w:val="clear" w:color="auto" w:fill="9CC2E5" w:themeFill="accent1" w:themeFillTint="99"/>
          </w:tcPr>
          <w:p>
            <w:pPr>
              <w:widowControl w:val="0"/>
              <w:numPr>
                <w:ilvl w:val="0"/>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0</w:t>
            </w:r>
          </w:p>
        </w:tc>
        <w:tc>
          <w:tcPr>
            <w:tcW w:w="1218" w:type="dxa"/>
            <w:shd w:val="clear" w:color="auto" w:fill="9CC2E5" w:themeFill="accent1" w:themeFillTint="99"/>
          </w:tcPr>
          <w:p>
            <w:pPr>
              <w:widowControl w:val="0"/>
              <w:numPr>
                <w:ilvl w:val="0"/>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9</w:t>
            </w:r>
          </w:p>
        </w:tc>
        <w:tc>
          <w:tcPr>
            <w:tcW w:w="1218" w:type="dxa"/>
            <w:shd w:val="clear" w:color="auto" w:fill="9CC2E5" w:themeFill="accent1" w:themeFillShade="BF" w:themeFillTint="99"/>
          </w:tcPr>
          <w:p>
            <w:pPr>
              <w:widowControl w:val="0"/>
              <w:numPr>
                <w:ilvl w:val="0"/>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2</w:t>
            </w:r>
          </w:p>
        </w:tc>
      </w:tr>
    </w:tbl>
    <w:p>
      <w:pPr>
        <w:numPr>
          <w:ilvl w:val="0"/>
          <w:numId w:val="0"/>
        </w:numPr>
        <w:rPr>
          <w:rFonts w:hint="default" w:ascii="Times New Roman" w:hAnsi="Times New Roman" w:cs="Times New Roman"/>
          <w:b w:val="0"/>
          <w:bCs w:val="0"/>
          <w:sz w:val="28"/>
          <w:szCs w:val="28"/>
          <w:lang w:val="en-US"/>
        </w:rPr>
      </w:pPr>
      <w:r>
        <w:rPr>
          <w:sz w:val="28"/>
        </w:rPr>
        <mc:AlternateContent>
          <mc:Choice Requires="wps">
            <w:drawing>
              <wp:anchor distT="0" distB="0" distL="114300" distR="114300" simplePos="0" relativeHeight="251663360" behindDoc="0" locked="0" layoutInCell="1" allowOverlap="1">
                <wp:simplePos x="0" y="0"/>
                <wp:positionH relativeFrom="column">
                  <wp:posOffset>4960620</wp:posOffset>
                </wp:positionH>
                <wp:positionV relativeFrom="paragraph">
                  <wp:posOffset>6985</wp:posOffset>
                </wp:positionV>
                <wp:extent cx="9525" cy="222885"/>
                <wp:effectExtent l="48260" t="0" r="64135" b="5715"/>
                <wp:wrapNone/>
                <wp:docPr id="31" name="Straight Arrow Connector 31"/>
                <wp:cNvGraphicFramePr/>
                <a:graphic xmlns:a="http://schemas.openxmlformats.org/drawingml/2006/main">
                  <a:graphicData uri="http://schemas.microsoft.com/office/word/2010/wordprocessingShape">
                    <wps:wsp>
                      <wps:cNvCnPr/>
                      <wps:spPr>
                        <a:xfrm flipV="1">
                          <a:off x="0" y="0"/>
                          <a:ext cx="9525" cy="222885"/>
                        </a:xfrm>
                        <a:prstGeom prst="straightConnector1">
                          <a:avLst/>
                        </a:prstGeom>
                        <a:ln w="19050">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390.6pt;margin-top:0.55pt;height:17.55pt;width:0.75pt;z-index:251663360;mso-width-relative:page;mso-height-relative:page;" filled="f" stroked="t" coordsize="21600,21600" o:gfxdata="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0NsPdgAAAAIAQAADwAAAAAAAAABACAAAAAiAAAAZHJzL2Rvd25y&#10;ZXYueG1sUEsBAhQAFAAAAAgAh07iQFJDjH7+AQAAAgQAAA4AAAAAAAAAAQAgAAAAJwEAAGRycy9l&#10;Mm9Eb2MueG1sUEsFBgAAAAAGAAYAWQEAAJcFAAAAAA==&#10;">
                <v:fill on="f" focussize="0,0"/>
                <v:stroke weight="1.5pt" color="#000000 [3200]" miterlimit="8" joinstyle="miter" endarrow="open"/>
                <v:imagedata o:title=""/>
                <o:lock v:ext="edit" aspectratio="f"/>
              </v:shape>
            </w:pict>
          </mc:Fallback>
        </mc:AlternateContent>
      </w:r>
    </w:p>
    <w:p>
      <w:pPr>
        <w:numPr>
          <w:ilvl w:val="0"/>
          <w:numId w:val="0"/>
        </w:numPr>
        <w:rPr>
          <w:rFonts w:hint="default" w:ascii="Times New Roman" w:hAnsi="Times New Roman" w:cs="Times New Roman"/>
          <w:b/>
          <w:bCs/>
          <w:sz w:val="28"/>
          <w:szCs w:val="28"/>
          <w:lang w:val="en-US"/>
        </w:rPr>
      </w:pPr>
      <w:r>
        <w:rPr>
          <w:sz w:val="28"/>
        </w:rPr>
        <mc:AlternateContent>
          <mc:Choice Requires="wps">
            <w:drawing>
              <wp:anchor distT="0" distB="0" distL="114300" distR="114300" simplePos="0" relativeHeight="251660288" behindDoc="0" locked="0" layoutInCell="1" allowOverlap="1">
                <wp:simplePos x="0" y="0"/>
                <wp:positionH relativeFrom="column">
                  <wp:posOffset>4575810</wp:posOffset>
                </wp:positionH>
                <wp:positionV relativeFrom="paragraph">
                  <wp:posOffset>18415</wp:posOffset>
                </wp:positionV>
                <wp:extent cx="773430" cy="420370"/>
                <wp:effectExtent l="0" t="0" r="3810" b="6350"/>
                <wp:wrapNone/>
                <wp:docPr id="25" name="Text Box 25"/>
                <wp:cNvGraphicFramePr/>
                <a:graphic xmlns:a="http://schemas.openxmlformats.org/drawingml/2006/main">
                  <a:graphicData uri="http://schemas.microsoft.com/office/word/2010/wordprocessingShape">
                    <wps:wsp>
                      <wps:cNvSpPr txBox="1"/>
                      <wps:spPr>
                        <a:xfrm>
                          <a:off x="5730875" y="3533140"/>
                          <a:ext cx="773430" cy="42037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Times New Roman" w:hAnsi="Times New Roman" w:cs="Times New Roman"/>
                                <w:b/>
                                <w:bCs/>
                                <w:color w:val="FF0000"/>
                                <w:sz w:val="28"/>
                                <w:szCs w:val="28"/>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ascii="Times New Roman" w:hAnsi="Times New Roman" w:cs="Times New Roman"/>
                                <w:b/>
                                <w:bCs/>
                                <w:color w:val="FF0000"/>
                                <w:sz w:val="28"/>
                                <w:szCs w:val="28"/>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pivot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0.3pt;margin-top:1.45pt;height:33.1pt;width:60.9pt;z-index:251660288;mso-width-relative:page;mso-height-relative:page;" fillcolor="#FFFFFF [3201]" filled="t" stroked="f" coordsize="21600,21600" o:gfxdata="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WIjw1tQAAAAIAQAADwAAAAAAAAAB&#10;ACAAAAAiAAAAZHJzL2Rvd25yZXYueG1sUEsBAhQAFAAAAAgAh07iQJ5LoatNAgAAmwQAAA4AAAAA&#10;AAAAAQAgAAAAIwEAAGRycy9lMm9Eb2MueG1sUEsFBgAAAAAGAAYAWQEAAOIFAAAAAA==&#10;">
                <v:fill on="t" focussize="0,0"/>
                <v:stroke on="f" weight="0.5pt"/>
                <v:imagedata o:title=""/>
                <o:lock v:ext="edit" aspectratio="f"/>
                <v:textbox>
                  <w:txbxContent>
                    <w:p>
                      <w:pPr>
                        <w:jc w:val="center"/>
                        <w:rPr>
                          <w:rFonts w:hint="default" w:ascii="Times New Roman" w:hAnsi="Times New Roman" w:cs="Times New Roman"/>
                          <w:b/>
                          <w:bCs/>
                          <w:color w:val="FF0000"/>
                          <w:sz w:val="28"/>
                          <w:szCs w:val="28"/>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ascii="Times New Roman" w:hAnsi="Times New Roman" w:cs="Times New Roman"/>
                          <w:b/>
                          <w:bCs/>
                          <w:color w:val="FF0000"/>
                          <w:sz w:val="28"/>
                          <w:szCs w:val="28"/>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pivot</w:t>
                      </w:r>
                    </w:p>
                  </w:txbxContent>
                </v:textbox>
              </v:shape>
            </w:pict>
          </mc:Fallback>
        </mc:AlternateContent>
      </w:r>
    </w:p>
    <w:p>
      <w:pPr>
        <w:numPr>
          <w:ilvl w:val="0"/>
          <w:numId w:val="0"/>
        </w:numPr>
        <w:rPr>
          <w:rFonts w:hint="default" w:ascii="Times New Roman" w:hAnsi="Times New Roman" w:cs="Times New Roman"/>
          <w:b/>
          <w:bCs/>
          <w:sz w:val="28"/>
          <w:szCs w:val="28"/>
          <w:lang w:val="en-US"/>
        </w:rPr>
      </w:pPr>
    </w:p>
    <w:p>
      <w:pPr>
        <w:numPr>
          <w:ilvl w:val="0"/>
          <w:numId w:val="0"/>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B2. Sắp xếp lại mảng</w:t>
      </w:r>
    </w:p>
    <w:p>
      <w:pPr>
        <w:numPr>
          <w:ilvl w:val="0"/>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sz w:val="28"/>
        </w:rPr>
        <mc:AlternateContent>
          <mc:Choice Requires="wps">
            <w:drawing>
              <wp:anchor distT="0" distB="0" distL="114300" distR="114300" simplePos="0" relativeHeight="251670528" behindDoc="0" locked="0" layoutInCell="1" allowOverlap="1">
                <wp:simplePos x="0" y="0"/>
                <wp:positionH relativeFrom="column">
                  <wp:posOffset>-488315</wp:posOffset>
                </wp:positionH>
                <wp:positionV relativeFrom="paragraph">
                  <wp:posOffset>-6344285</wp:posOffset>
                </wp:positionV>
                <wp:extent cx="492760" cy="11430"/>
                <wp:effectExtent l="0" t="44450" r="10160" b="66040"/>
                <wp:wrapNone/>
                <wp:docPr id="43" name="Straight Arrow Connector 43"/>
                <wp:cNvGraphicFramePr/>
                <a:graphic xmlns:a="http://schemas.openxmlformats.org/drawingml/2006/main">
                  <a:graphicData uri="http://schemas.microsoft.com/office/word/2010/wordprocessingShape">
                    <wps:wsp>
                      <wps:cNvCnPr/>
                      <wps:spPr>
                        <a:xfrm flipH="1">
                          <a:off x="0" y="0"/>
                          <a:ext cx="492760" cy="11430"/>
                        </a:xfrm>
                        <a:prstGeom prst="straightConnector1">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8.45pt;margin-top:-499.55pt;height:0.9pt;width:38.8pt;z-index:251670528;mso-width-relative:page;mso-height-relative:page;" filled="f" stroked="t" coordsize="21600,21600" o:gfxdata="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C/6bVHZAAAACgEAAA8AAAAAAAAAAQAgAAAAIgAAAGRycy9kb3ducmV2Lnht&#10;bFBLAQIUABQAAAAIAIdO4kABMrnv+AEAAPEDAAAOAAAAAAAAAAEAIAAAACgBAABkcnMvZTJvRG9j&#10;LnhtbFBLBQYAAAAABgAGAFkBAACSBQAAAAA=&#10;">
                <v:fill on="f" focussize="0,0"/>
                <v:stroke weight="1.5pt" color="#C00000 [3204]" miterlimit="8" joinstyle="miter" endarrow="open"/>
                <v:imagedata o:title=""/>
                <o:lock v:ext="edit" aspectratio="f"/>
              </v:shape>
            </w:pict>
          </mc:Fallback>
        </mc:AlternateContent>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 xml:space="preserve"> </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9CC2E5" w:themeFill="accent1" w:themeFillTint="99"/>
        <w:tblLayout w:type="autofit"/>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9CC2E5" w:themeFill="accent1" w:themeFillTint="99"/>
          <w:tblCellMar>
            <w:top w:w="0" w:type="dxa"/>
            <w:left w:w="108" w:type="dxa"/>
            <w:bottom w:w="0" w:type="dxa"/>
            <w:right w:w="108" w:type="dxa"/>
          </w:tblCellMar>
        </w:tblPrEx>
        <w:tc>
          <w:tcPr>
            <w:tcW w:w="1217" w:type="dxa"/>
            <w:shd w:val="clear" w:color="auto" w:fill="A8D08D" w:themeFill="accent6" w:themeFillTint="99"/>
          </w:tcPr>
          <w:p>
            <w:pPr>
              <w:widowControl w:val="0"/>
              <w:numPr>
                <w:ilvl w:val="0"/>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8</w:t>
            </w:r>
          </w:p>
        </w:tc>
        <w:tc>
          <w:tcPr>
            <w:tcW w:w="1217" w:type="dxa"/>
            <w:shd w:val="clear" w:color="auto" w:fill="9CC2E5" w:themeFill="accent1" w:themeFillTint="99"/>
          </w:tcPr>
          <w:p>
            <w:pPr>
              <w:widowControl w:val="0"/>
              <w:numPr>
                <w:ilvl w:val="0"/>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7</w:t>
            </w:r>
          </w:p>
        </w:tc>
        <w:tc>
          <w:tcPr>
            <w:tcW w:w="1217" w:type="dxa"/>
            <w:shd w:val="clear" w:color="auto" w:fill="9CC2E5" w:themeFill="accent1" w:themeFillTint="99"/>
          </w:tcPr>
          <w:p>
            <w:pPr>
              <w:widowControl w:val="0"/>
              <w:numPr>
                <w:ilvl w:val="0"/>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6</w:t>
            </w:r>
          </w:p>
        </w:tc>
        <w:tc>
          <w:tcPr>
            <w:tcW w:w="1217" w:type="dxa"/>
            <w:shd w:val="clear" w:color="auto" w:fill="A8D08D" w:themeFill="accent6" w:themeFillTint="99"/>
          </w:tcPr>
          <w:p>
            <w:pPr>
              <w:widowControl w:val="0"/>
              <w:numPr>
                <w:ilvl w:val="0"/>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w:t>
            </w:r>
          </w:p>
        </w:tc>
        <w:tc>
          <w:tcPr>
            <w:tcW w:w="1218" w:type="dxa"/>
            <w:shd w:val="clear" w:color="auto" w:fill="9CC2E5" w:themeFill="accent1" w:themeFillTint="99"/>
          </w:tcPr>
          <w:p>
            <w:pPr>
              <w:widowControl w:val="0"/>
              <w:numPr>
                <w:ilvl w:val="0"/>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0</w:t>
            </w:r>
          </w:p>
        </w:tc>
        <w:tc>
          <w:tcPr>
            <w:tcW w:w="1218" w:type="dxa"/>
            <w:shd w:val="clear" w:color="auto" w:fill="9CC2E5" w:themeFill="accent1" w:themeFillTint="99"/>
          </w:tcPr>
          <w:p>
            <w:pPr>
              <w:widowControl w:val="0"/>
              <w:numPr>
                <w:ilvl w:val="0"/>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9</w:t>
            </w:r>
          </w:p>
        </w:tc>
        <w:tc>
          <w:tcPr>
            <w:tcW w:w="1218" w:type="dxa"/>
            <w:shd w:val="clear" w:color="auto" w:fill="9CC2E5" w:themeFill="accent1" w:themeFillShade="BF" w:themeFillTint="99"/>
          </w:tcPr>
          <w:p>
            <w:pPr>
              <w:widowControl w:val="0"/>
              <w:numPr>
                <w:ilvl w:val="0"/>
                <w:numId w:val="0"/>
              </w:numPr>
              <w:jc w:val="center"/>
              <w:rPr>
                <w:rFonts w:hint="default" w:ascii="Times New Roman" w:hAnsi="Times New Roman" w:cs="Times New Roman"/>
                <w:b w:val="0"/>
                <w:bCs w:val="0"/>
                <w:sz w:val="28"/>
                <w:szCs w:val="28"/>
                <w:vertAlign w:val="baseline"/>
                <w:lang w:val="en-US"/>
              </w:rPr>
            </w:pPr>
            <w:r>
              <w:rPr>
                <w:sz w:val="28"/>
              </w:rPr>
              <mc:AlternateContent>
                <mc:Choice Requires="wps">
                  <w:drawing>
                    <wp:anchor distT="0" distB="0" distL="114300" distR="114300" simplePos="0" relativeHeight="251662336" behindDoc="0" locked="0" layoutInCell="1" allowOverlap="1">
                      <wp:simplePos x="0" y="0"/>
                      <wp:positionH relativeFrom="column">
                        <wp:posOffset>299085</wp:posOffset>
                      </wp:positionH>
                      <wp:positionV relativeFrom="paragraph">
                        <wp:posOffset>205740</wp:posOffset>
                      </wp:positionV>
                      <wp:extent cx="9525" cy="222885"/>
                      <wp:effectExtent l="48260" t="0" r="64135" b="5715"/>
                      <wp:wrapNone/>
                      <wp:docPr id="30" name="Straight Arrow Connector 30"/>
                      <wp:cNvGraphicFramePr/>
                      <a:graphic xmlns:a="http://schemas.openxmlformats.org/drawingml/2006/main">
                        <a:graphicData uri="http://schemas.microsoft.com/office/word/2010/wordprocessingShape">
                          <wps:wsp>
                            <wps:cNvCnPr/>
                            <wps:spPr>
                              <a:xfrm flipV="1">
                                <a:off x="0" y="0"/>
                                <a:ext cx="9525" cy="222885"/>
                              </a:xfrm>
                              <a:prstGeom prst="straightConnector1">
                                <a:avLst/>
                              </a:prstGeom>
                              <a:ln w="19050">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3.55pt;margin-top:16.2pt;height:17.55pt;width:0.75pt;z-index:251662336;mso-width-relative:page;mso-height-relative:page;" filled="f" stroked="t" coordsize="21600,21600" o:gfxdata="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b269Q2AAAAAcBAAAPAAAAAAAAAAEAIAAAACIAAABkcnMvZG93bnJl&#10;di54bWxQSwECFAAUAAAACACHTuJAOxScZP0BAAACBAAADgAAAAAAAAABACAAAAAnAQAAZHJzL2Uy&#10;b0RvYy54bWxQSwUGAAAAAAYABgBZAQAAlgUAAAAA&#10;">
                      <v:fill on="f" focussize="0,0"/>
                      <v:stroke weight="1.5pt" color="#000000 [3200]" miterlimit="8" joinstyle="miter" endarrow="open"/>
                      <v:imagedata o:title=""/>
                      <o:lock v:ext="edit" aspectratio="f"/>
                    </v:shape>
                  </w:pict>
                </mc:Fallback>
              </mc:AlternateContent>
            </w:r>
            <w:r>
              <w:rPr>
                <w:rFonts w:hint="default" w:ascii="Times New Roman" w:hAnsi="Times New Roman" w:cs="Times New Roman"/>
                <w:b w:val="0"/>
                <w:bCs w:val="0"/>
                <w:sz w:val="28"/>
                <w:szCs w:val="28"/>
                <w:vertAlign w:val="baseline"/>
                <w:lang w:val="en-US"/>
              </w:rPr>
              <w:t>2</w:t>
            </w:r>
          </w:p>
        </w:tc>
      </w:tr>
    </w:tbl>
    <w:p>
      <w:pPr>
        <w:numPr>
          <w:ilvl w:val="0"/>
          <w:numId w:val="0"/>
        </w:numPr>
        <w:rPr>
          <w:rFonts w:hint="default" w:ascii="Times New Roman" w:hAnsi="Times New Roman" w:cs="Times New Roman"/>
          <w:b/>
          <w:bCs/>
          <w:sz w:val="28"/>
          <w:szCs w:val="28"/>
          <w:lang w:val="en-US"/>
        </w:rPr>
      </w:pPr>
      <w:r>
        <w:rPr>
          <w:sz w:val="28"/>
        </w:rPr>
        <mc:AlternateContent>
          <mc:Choice Requires="wps">
            <w:drawing>
              <wp:anchor distT="0" distB="0" distL="114300" distR="114300" simplePos="0" relativeHeight="251661312" behindDoc="0" locked="0" layoutInCell="1" allowOverlap="1">
                <wp:simplePos x="0" y="0"/>
                <wp:positionH relativeFrom="column">
                  <wp:posOffset>306705</wp:posOffset>
                </wp:positionH>
                <wp:positionV relativeFrom="paragraph">
                  <wp:posOffset>6350</wp:posOffset>
                </wp:positionV>
                <wp:extent cx="9525" cy="222885"/>
                <wp:effectExtent l="48260" t="0" r="64135" b="5715"/>
                <wp:wrapNone/>
                <wp:docPr id="27" name="Straight Arrow Connector 27"/>
                <wp:cNvGraphicFramePr/>
                <a:graphic xmlns:a="http://schemas.openxmlformats.org/drawingml/2006/main">
                  <a:graphicData uri="http://schemas.microsoft.com/office/word/2010/wordprocessingShape">
                    <wps:wsp>
                      <wps:cNvCnPr/>
                      <wps:spPr>
                        <a:xfrm flipV="1">
                          <a:off x="0" y="0"/>
                          <a:ext cx="9525" cy="222885"/>
                        </a:xfrm>
                        <a:prstGeom prst="straightConnector1">
                          <a:avLst/>
                        </a:prstGeom>
                        <a:ln w="19050">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4.15pt;margin-top:0.5pt;height:17.55pt;width:0.75pt;z-index:251661312;mso-width-relative:page;mso-height-relative:page;" filled="f" stroked="t" coordsize="21600,21600" o:gfxdata="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PsFpwPWAAAABgEAAA8AAAAAAAAAAQAgAAAAIgAAAGRycy9kb3ducmV2&#10;LnhtbFBLAQIUABQAAAAIAIdO4kCPeZkW/gEAAAIEAAAOAAAAAAAAAAEAIAAAACUBAABkcnMvZTJv&#10;RG9jLnhtbFBLBQYAAAAABgAGAFkBAACVBQAAAAA=&#10;">
                <v:fill on="f" focussize="0,0"/>
                <v:stroke weight="1.5pt" color="#000000 [3200]" miterlimit="8" joinstyle="miter" endarrow="open"/>
                <v:imagedata o:title=""/>
                <o:lock v:ext="edit" aspectratio="f"/>
              </v:shape>
            </w:pict>
          </mc:Fallback>
        </mc:AlternateContent>
      </w:r>
    </w:p>
    <w:p>
      <w:pPr>
        <w:numPr>
          <w:ilvl w:val="0"/>
          <w:numId w:val="0"/>
        </w:numPr>
        <w:ind w:firstLine="281" w:firstLineChars="10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8 &gt; 2</w:t>
      </w: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 xml:space="preserve">               1  &lt; 2</w:t>
      </w:r>
    </w:p>
    <w:p>
      <w:pPr>
        <w:numPr>
          <w:ilvl w:val="0"/>
          <w:numId w:val="0"/>
        </w:numPr>
        <w:rPr>
          <w:rFonts w:hint="default" w:ascii="Times New Roman" w:hAnsi="Times New Roman" w:cs="Times New Roman"/>
          <w:b/>
          <w:bCs/>
          <w:color w:val="FF0000"/>
          <w:sz w:val="28"/>
          <w:szCs w:val="28"/>
          <w:lang w:val="en-US"/>
        </w:rPr>
      </w:pPr>
      <w:r>
        <w:rPr>
          <w:rFonts w:hint="default" w:ascii="Times New Roman" w:hAnsi="Times New Roman" w:cs="Times New Roman"/>
          <w:b/>
          <w:bCs/>
          <w:color w:val="FF0000"/>
          <w:sz w:val="28"/>
          <w:szCs w:val="28"/>
          <w:lang w:val="en-US"/>
        </w:rPr>
        <w:t>Swap(8,1)</w:t>
      </w:r>
    </w:p>
    <w:p>
      <w:pPr>
        <w:numPr>
          <w:ilvl w:val="0"/>
          <w:numId w:val="0"/>
        </w:numPr>
        <w:rPr>
          <w:rFonts w:hint="default" w:ascii="Times New Roman" w:hAnsi="Times New Roman" w:cs="Times New Roman"/>
          <w:b/>
          <w:bCs/>
          <w:color w:val="FF0000"/>
          <w:sz w:val="28"/>
          <w:szCs w:val="28"/>
          <w:lang w:val="en-US"/>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9CC2E5" w:themeFill="accent1" w:themeFillTint="99"/>
        <w:tblLayout w:type="autofit"/>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shd w:val="clear" w:color="auto" w:fill="9CC2E5" w:themeFill="accent1" w:themeFillTint="99"/>
          </w:tcPr>
          <w:p>
            <w:pPr>
              <w:widowControl w:val="0"/>
              <w:numPr>
                <w:ilvl w:val="0"/>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w:t>
            </w:r>
          </w:p>
        </w:tc>
        <w:tc>
          <w:tcPr>
            <w:tcW w:w="1217" w:type="dxa"/>
            <w:shd w:val="clear" w:color="auto" w:fill="A8D08D" w:themeFill="accent6" w:themeFillTint="99"/>
          </w:tcPr>
          <w:p>
            <w:pPr>
              <w:widowControl w:val="0"/>
              <w:numPr>
                <w:ilvl w:val="0"/>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7</w:t>
            </w:r>
          </w:p>
        </w:tc>
        <w:tc>
          <w:tcPr>
            <w:tcW w:w="1217" w:type="dxa"/>
            <w:shd w:val="clear" w:color="auto" w:fill="9CC2E5" w:themeFill="accent1" w:themeFillTint="99"/>
          </w:tcPr>
          <w:p>
            <w:pPr>
              <w:widowControl w:val="0"/>
              <w:numPr>
                <w:ilvl w:val="0"/>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6</w:t>
            </w:r>
          </w:p>
        </w:tc>
        <w:tc>
          <w:tcPr>
            <w:tcW w:w="1217" w:type="dxa"/>
            <w:shd w:val="clear" w:color="auto" w:fill="9CC2E5" w:themeFill="accent1" w:themeFillTint="99"/>
          </w:tcPr>
          <w:p>
            <w:pPr>
              <w:widowControl w:val="0"/>
              <w:numPr>
                <w:ilvl w:val="0"/>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8</w:t>
            </w:r>
          </w:p>
        </w:tc>
        <w:tc>
          <w:tcPr>
            <w:tcW w:w="1218" w:type="dxa"/>
            <w:shd w:val="clear" w:color="auto" w:fill="A8D08D" w:themeFill="accent6" w:themeFillTint="99"/>
          </w:tcPr>
          <w:p>
            <w:pPr>
              <w:widowControl w:val="0"/>
              <w:numPr>
                <w:ilvl w:val="0"/>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0</w:t>
            </w:r>
          </w:p>
        </w:tc>
        <w:tc>
          <w:tcPr>
            <w:tcW w:w="1218" w:type="dxa"/>
            <w:shd w:val="clear" w:color="auto" w:fill="9CC2E5" w:themeFill="accent1" w:themeFillTint="99"/>
          </w:tcPr>
          <w:p>
            <w:pPr>
              <w:widowControl w:val="0"/>
              <w:numPr>
                <w:ilvl w:val="0"/>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9</w:t>
            </w:r>
          </w:p>
        </w:tc>
        <w:tc>
          <w:tcPr>
            <w:tcW w:w="1218" w:type="dxa"/>
            <w:shd w:val="clear" w:color="auto" w:fill="9CC2E5" w:themeFill="accent1" w:themeFillShade="BF" w:themeFillTint="99"/>
          </w:tcPr>
          <w:p>
            <w:pPr>
              <w:widowControl w:val="0"/>
              <w:numPr>
                <w:ilvl w:val="0"/>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2</w:t>
            </w:r>
          </w:p>
        </w:tc>
      </w:tr>
    </w:tbl>
    <w:p>
      <w:pPr>
        <w:numPr>
          <w:ilvl w:val="0"/>
          <w:numId w:val="0"/>
        </w:numPr>
        <w:rPr>
          <w:rFonts w:hint="default" w:ascii="Times New Roman" w:hAnsi="Times New Roman" w:cs="Times New Roman"/>
          <w:b/>
          <w:bCs/>
          <w:sz w:val="28"/>
          <w:szCs w:val="28"/>
          <w:lang w:val="en-US"/>
        </w:rPr>
      </w:pPr>
      <w:r>
        <w:rPr>
          <w:sz w:val="28"/>
        </w:rPr>
        <mc:AlternateContent>
          <mc:Choice Requires="wps">
            <w:drawing>
              <wp:anchor distT="0" distB="0" distL="114300" distR="114300" simplePos="0" relativeHeight="251665408" behindDoc="0" locked="0" layoutInCell="1" allowOverlap="1">
                <wp:simplePos x="0" y="0"/>
                <wp:positionH relativeFrom="column">
                  <wp:posOffset>4937125</wp:posOffset>
                </wp:positionH>
                <wp:positionV relativeFrom="paragraph">
                  <wp:posOffset>8255</wp:posOffset>
                </wp:positionV>
                <wp:extent cx="9525" cy="222885"/>
                <wp:effectExtent l="48260" t="0" r="64135" b="5715"/>
                <wp:wrapNone/>
                <wp:docPr id="33" name="Straight Arrow Connector 33"/>
                <wp:cNvGraphicFramePr/>
                <a:graphic xmlns:a="http://schemas.openxmlformats.org/drawingml/2006/main">
                  <a:graphicData uri="http://schemas.microsoft.com/office/word/2010/wordprocessingShape">
                    <wps:wsp>
                      <wps:cNvCnPr/>
                      <wps:spPr>
                        <a:xfrm flipV="1">
                          <a:off x="0" y="0"/>
                          <a:ext cx="9525" cy="222885"/>
                        </a:xfrm>
                        <a:prstGeom prst="straightConnector1">
                          <a:avLst/>
                        </a:prstGeom>
                        <a:ln w="19050">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388.75pt;margin-top:0.65pt;height:17.55pt;width:0.75pt;z-index:251665408;mso-width-relative:page;mso-height-relative:page;" filled="f" stroked="t" coordsize="21600,21600" o:gfxdata="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4USLi1wAAAAgBAAAPAAAAAAAAAAEAIAAAACIAAABkcnMvZG93bnJl&#10;di54bWxQSwECFAAUAAAACACHTuJAgO2sSv4BAAACBAAADgAAAAAAAAABACAAAAAmAQAAZHJzL2Uy&#10;b0RvYy54bWxQSwUGAAAAAAYABgBZAQAAlgUAAAAA&#10;">
                <v:fill on="f" focussize="0,0"/>
                <v:stroke weight="1.5pt" color="#000000 [3200]"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64384" behindDoc="0" locked="0" layoutInCell="1" allowOverlap="1">
                <wp:simplePos x="0" y="0"/>
                <wp:positionH relativeFrom="column">
                  <wp:posOffset>1080770</wp:posOffset>
                </wp:positionH>
                <wp:positionV relativeFrom="paragraph">
                  <wp:posOffset>7620</wp:posOffset>
                </wp:positionV>
                <wp:extent cx="9525" cy="222885"/>
                <wp:effectExtent l="48260" t="0" r="64135" b="5715"/>
                <wp:wrapNone/>
                <wp:docPr id="32" name="Straight Arrow Connector 32"/>
                <wp:cNvGraphicFramePr/>
                <a:graphic xmlns:a="http://schemas.openxmlformats.org/drawingml/2006/main">
                  <a:graphicData uri="http://schemas.microsoft.com/office/word/2010/wordprocessingShape">
                    <wps:wsp>
                      <wps:cNvCnPr/>
                      <wps:spPr>
                        <a:xfrm flipV="1">
                          <a:off x="0" y="0"/>
                          <a:ext cx="9525" cy="222885"/>
                        </a:xfrm>
                        <a:prstGeom prst="straightConnector1">
                          <a:avLst/>
                        </a:prstGeom>
                        <a:ln w="19050">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85.1pt;margin-top:0.6pt;height:17.55pt;width:0.75pt;z-index:251664384;mso-width-relative:page;mso-height-relative:page;" filled="f" stroked="t" coordsize="21600,21600" o:gfxdata="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N3aQmjWAAAACAEAAA8AAAAAAAAAAQAgAAAAIgAAAGRycy9kb3ducmV2&#10;LnhtbFBLAQIUABQAAAAIAIdO4kDpurxQ/gEAAAIEAAAOAAAAAAAAAAEAIAAAACUBAABkcnMvZTJv&#10;RG9jLnhtbFBLBQYAAAAABgAGAFkBAACVBQAAAAA=&#10;">
                <v:fill on="f" focussize="0,0"/>
                <v:stroke weight="1.5pt" color="#000000 [3200]" miterlimit="8" joinstyle="miter" endarrow="open"/>
                <v:imagedata o:title=""/>
                <o:lock v:ext="edit" aspectratio="f"/>
              </v:shape>
            </w:pict>
          </mc:Fallback>
        </mc:AlternateContent>
      </w: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ab/>
      </w:r>
    </w:p>
    <w:p>
      <w:pPr>
        <w:numPr>
          <w:ilvl w:val="0"/>
          <w:numId w:val="0"/>
        </w:numPr>
        <w:ind w:left="720" w:leftChars="0" w:firstLine="72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7 &gt; 2</w:t>
      </w: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 xml:space="preserve">      1 &lt; 2</w:t>
      </w:r>
    </w:p>
    <w:p>
      <w:pPr>
        <w:numPr>
          <w:ilvl w:val="0"/>
          <w:numId w:val="0"/>
        </w:numPr>
        <w:rPr>
          <w:rFonts w:hint="default" w:ascii="Times New Roman" w:hAnsi="Times New Roman" w:cs="Times New Roman"/>
          <w:b/>
          <w:bCs/>
          <w:color w:val="FF0000"/>
          <w:sz w:val="28"/>
          <w:szCs w:val="28"/>
          <w:lang w:val="en-US"/>
        </w:rPr>
      </w:pPr>
      <w:r>
        <w:rPr>
          <w:rFonts w:hint="default" w:ascii="Times New Roman" w:hAnsi="Times New Roman" w:cs="Times New Roman"/>
          <w:b/>
          <w:bCs/>
          <w:color w:val="FF0000"/>
          <w:sz w:val="28"/>
          <w:szCs w:val="28"/>
          <w:lang w:val="en-US"/>
        </w:rPr>
        <w:t>Swap(7,0)</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9CC2E5" w:themeFill="accent1" w:themeFillTint="99"/>
        <w:tblLayout w:type="autofit"/>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9CC2E5" w:themeFill="accent1" w:themeFillTint="99"/>
          <w:tblCellMar>
            <w:top w:w="0" w:type="dxa"/>
            <w:left w:w="108" w:type="dxa"/>
            <w:bottom w:w="0" w:type="dxa"/>
            <w:right w:w="108" w:type="dxa"/>
          </w:tblCellMar>
        </w:tblPrEx>
        <w:tc>
          <w:tcPr>
            <w:tcW w:w="1217" w:type="dxa"/>
            <w:shd w:val="clear" w:color="auto" w:fill="9CC2E5" w:themeFill="accent1" w:themeFillTint="99"/>
          </w:tcPr>
          <w:p>
            <w:pPr>
              <w:widowControl w:val="0"/>
              <w:numPr>
                <w:ilvl w:val="0"/>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w:t>
            </w:r>
          </w:p>
        </w:tc>
        <w:tc>
          <w:tcPr>
            <w:tcW w:w="1217" w:type="dxa"/>
            <w:shd w:val="clear" w:color="auto" w:fill="9CC2E5" w:themeFill="accent1" w:themeFillTint="99"/>
          </w:tcPr>
          <w:p>
            <w:pPr>
              <w:widowControl w:val="0"/>
              <w:numPr>
                <w:ilvl w:val="0"/>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0</w:t>
            </w:r>
          </w:p>
        </w:tc>
        <w:tc>
          <w:tcPr>
            <w:tcW w:w="1217" w:type="dxa"/>
            <w:shd w:val="clear" w:color="auto" w:fill="A8D08D" w:themeFill="accent6" w:themeFillTint="99"/>
          </w:tcPr>
          <w:p>
            <w:pPr>
              <w:widowControl w:val="0"/>
              <w:numPr>
                <w:ilvl w:val="0"/>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6</w:t>
            </w:r>
          </w:p>
        </w:tc>
        <w:tc>
          <w:tcPr>
            <w:tcW w:w="1217" w:type="dxa"/>
            <w:shd w:val="clear" w:color="auto" w:fill="9CC2E5" w:themeFill="accent1" w:themeFillTint="99"/>
          </w:tcPr>
          <w:p>
            <w:pPr>
              <w:widowControl w:val="0"/>
              <w:numPr>
                <w:ilvl w:val="0"/>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7</w:t>
            </w:r>
          </w:p>
        </w:tc>
        <w:tc>
          <w:tcPr>
            <w:tcW w:w="1218" w:type="dxa"/>
            <w:shd w:val="clear" w:color="auto" w:fill="9CC2E5" w:themeFill="accent1" w:themeFillTint="99"/>
          </w:tcPr>
          <w:p>
            <w:pPr>
              <w:widowControl w:val="0"/>
              <w:numPr>
                <w:ilvl w:val="0"/>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8</w:t>
            </w:r>
          </w:p>
        </w:tc>
        <w:tc>
          <w:tcPr>
            <w:tcW w:w="1218" w:type="dxa"/>
            <w:shd w:val="clear" w:color="auto" w:fill="9CC2E5" w:themeFill="accent1" w:themeFillTint="99"/>
          </w:tcPr>
          <w:p>
            <w:pPr>
              <w:widowControl w:val="0"/>
              <w:numPr>
                <w:ilvl w:val="0"/>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9</w:t>
            </w:r>
          </w:p>
        </w:tc>
        <w:tc>
          <w:tcPr>
            <w:tcW w:w="1218" w:type="dxa"/>
            <w:shd w:val="clear" w:color="auto" w:fill="9CC2E5" w:themeFill="accent1" w:themeFillShade="BF" w:themeFillTint="99"/>
          </w:tcPr>
          <w:p>
            <w:pPr>
              <w:widowControl w:val="0"/>
              <w:numPr>
                <w:ilvl w:val="0"/>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2</w:t>
            </w:r>
          </w:p>
        </w:tc>
      </w:tr>
    </w:tbl>
    <w:p>
      <w:pPr>
        <w:numPr>
          <w:ilvl w:val="0"/>
          <w:numId w:val="0"/>
        </w:numPr>
        <w:rPr>
          <w:rFonts w:hint="default" w:ascii="Times New Roman" w:hAnsi="Times New Roman" w:cs="Times New Roman"/>
          <w:b/>
          <w:bCs/>
          <w:sz w:val="28"/>
          <w:szCs w:val="28"/>
          <w:lang w:val="en-US"/>
        </w:rPr>
      </w:pPr>
      <w:r>
        <w:rPr>
          <w:sz w:val="28"/>
        </w:rPr>
        <mc:AlternateContent>
          <mc:Choice Requires="wps">
            <w:drawing>
              <wp:anchor distT="0" distB="0" distL="114300" distR="114300" simplePos="0" relativeHeight="251674624" behindDoc="0" locked="0" layoutInCell="1" allowOverlap="1">
                <wp:simplePos x="0" y="0"/>
                <wp:positionH relativeFrom="column">
                  <wp:posOffset>4197985</wp:posOffset>
                </wp:positionH>
                <wp:positionV relativeFrom="paragraph">
                  <wp:posOffset>22225</wp:posOffset>
                </wp:positionV>
                <wp:extent cx="9525" cy="222885"/>
                <wp:effectExtent l="48260" t="0" r="64135" b="5715"/>
                <wp:wrapNone/>
                <wp:docPr id="49" name="Straight Arrow Connector 49"/>
                <wp:cNvGraphicFramePr/>
                <a:graphic xmlns:a="http://schemas.openxmlformats.org/drawingml/2006/main">
                  <a:graphicData uri="http://schemas.microsoft.com/office/word/2010/wordprocessingShape">
                    <wps:wsp>
                      <wps:cNvCnPr/>
                      <wps:spPr>
                        <a:xfrm flipV="1">
                          <a:off x="0" y="0"/>
                          <a:ext cx="9525" cy="222885"/>
                        </a:xfrm>
                        <a:prstGeom prst="straightConnector1">
                          <a:avLst/>
                        </a:prstGeom>
                        <a:ln w="19050">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330.55pt;margin-top:1.75pt;height:17.55pt;width:0.75pt;z-index:251674624;mso-width-relative:page;mso-height-relative:page;" filled="f" stroked="t" coordsize="21600,21600" o:gfxdata="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3tOGX1wAAAAgBAAAPAAAAAAAAAAEAIAAAACIAAABkcnMvZG93bnJl&#10;di54bWxQSwECFAAUAAAACACHTuJAS4RAI/4BAAACBAAADgAAAAAAAAABACAAAAAmAQAAZHJzL2Uy&#10;b0RvYy54bWxQSwUGAAAAAAYABgBZAQAAlgUAAAAA&#10;">
                <v:fill on="f" focussize="0,0"/>
                <v:stroke weight="1.5pt" color="#000000 [3200]"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73600" behindDoc="0" locked="0" layoutInCell="1" allowOverlap="1">
                <wp:simplePos x="0" y="0"/>
                <wp:positionH relativeFrom="column">
                  <wp:posOffset>1830705</wp:posOffset>
                </wp:positionH>
                <wp:positionV relativeFrom="paragraph">
                  <wp:posOffset>22225</wp:posOffset>
                </wp:positionV>
                <wp:extent cx="9525" cy="222885"/>
                <wp:effectExtent l="48260" t="0" r="64135" b="5715"/>
                <wp:wrapNone/>
                <wp:docPr id="48" name="Straight Arrow Connector 48"/>
                <wp:cNvGraphicFramePr/>
                <a:graphic xmlns:a="http://schemas.openxmlformats.org/drawingml/2006/main">
                  <a:graphicData uri="http://schemas.microsoft.com/office/word/2010/wordprocessingShape">
                    <wps:wsp>
                      <wps:cNvCnPr/>
                      <wps:spPr>
                        <a:xfrm flipV="1">
                          <a:off x="0" y="0"/>
                          <a:ext cx="9525" cy="222885"/>
                        </a:xfrm>
                        <a:prstGeom prst="straightConnector1">
                          <a:avLst/>
                        </a:prstGeom>
                        <a:ln w="19050">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44.15pt;margin-top:1.75pt;height:17.55pt;width:0.75pt;z-index:251673600;mso-width-relative:page;mso-height-relative:page;" filled="f" stroked="t" coordsize="21600,21600" o:gfxdata="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rnW1B1wAAAAgBAAAPAAAAAAAAAAEAIAAAACIAAABkcnMvZG93bnJl&#10;di54bWxQSwECFAAUAAAACACHTuJAItNQOf4BAAACBAAADgAAAAAAAAABACAAAAAmAQAAZHJzL2Uy&#10;b0RvYy54bWxQSwUGAAAAAAYABgBZAQAAlgUAAAAA&#10;">
                <v:fill on="f" focussize="0,0"/>
                <v:stroke weight="1.5pt" color="#000000 [3200]"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66432" behindDoc="0" locked="0" layoutInCell="1" allowOverlap="1">
                <wp:simplePos x="0" y="0"/>
                <wp:positionH relativeFrom="column">
                  <wp:posOffset>4972050</wp:posOffset>
                </wp:positionH>
                <wp:positionV relativeFrom="paragraph">
                  <wp:posOffset>10160</wp:posOffset>
                </wp:positionV>
                <wp:extent cx="9525" cy="222885"/>
                <wp:effectExtent l="48260" t="0" r="64135" b="5715"/>
                <wp:wrapNone/>
                <wp:docPr id="34" name="Straight Arrow Connector 34"/>
                <wp:cNvGraphicFramePr/>
                <a:graphic xmlns:a="http://schemas.openxmlformats.org/drawingml/2006/main">
                  <a:graphicData uri="http://schemas.microsoft.com/office/word/2010/wordprocessingShape">
                    <wps:wsp>
                      <wps:cNvCnPr/>
                      <wps:spPr>
                        <a:xfrm flipV="1">
                          <a:off x="0" y="0"/>
                          <a:ext cx="9525" cy="222885"/>
                        </a:xfrm>
                        <a:prstGeom prst="straightConnector1">
                          <a:avLst/>
                        </a:prstGeom>
                        <a:ln w="19050">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391.5pt;margin-top:0.8pt;height:17.55pt;width:0.75pt;z-index:251666432;mso-width-relative:page;mso-height-relative:page;" filled="f" stroked="t" coordsize="21600,21600" o:gfxdata="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1kiFXdgAAAAIAQAADwAAAAAAAAABACAAAAAiAAAAZHJzL2Rvd25y&#10;ZXYueG1sUEsBAhQAFAAAAAgAh07iQJ9J3Qz+AQAAAgQAAA4AAAAAAAAAAQAgAAAAJwEAAGRycy9l&#10;Mm9Eb2MueG1sUEsFBgAAAAAGAAYAWQEAAJcFAAAAAA==&#10;">
                <v:fill on="f" focussize="0,0"/>
                <v:stroke weight="1.5pt" color="#000000 [3200]" miterlimit="8" joinstyle="miter" endarrow="open"/>
                <v:imagedata o:title=""/>
                <o:lock v:ext="edit" aspectratio="f"/>
              </v:shape>
            </w:pict>
          </mc:Fallback>
        </mc:AlternateContent>
      </w: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 xml:space="preserve">      </w:t>
      </w:r>
    </w:p>
    <w:p>
      <w:pPr>
        <w:numPr>
          <w:ilvl w:val="0"/>
          <w:numId w:val="0"/>
        </w:numPr>
        <w:ind w:firstLine="2448" w:firstLineChars="871"/>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  6 &gt; 2</w:t>
      </w: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 xml:space="preserve">  </w:t>
      </w:r>
    </w:p>
    <w:p>
      <w:pPr>
        <w:numPr>
          <w:ilvl w:val="0"/>
          <w:numId w:val="0"/>
        </w:numPr>
        <w:rPr>
          <w:rFonts w:hint="default" w:ascii="Times New Roman" w:hAnsi="Times New Roman" w:cs="Times New Roman"/>
          <w:b/>
          <w:bCs/>
          <w:color w:val="FF0000"/>
          <w:sz w:val="28"/>
          <w:szCs w:val="28"/>
          <w:lang w:val="en-US"/>
        </w:rPr>
      </w:pPr>
      <w:r>
        <w:rPr>
          <w:rFonts w:hint="default" w:ascii="Times New Roman" w:hAnsi="Times New Roman" w:cs="Times New Roman"/>
          <w:b/>
          <w:bCs/>
          <w:color w:val="FF0000"/>
          <w:sz w:val="28"/>
          <w:szCs w:val="28"/>
          <w:lang w:val="en-US"/>
        </w:rPr>
        <w:t>Swap(6,2)</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9CC2E5" w:themeFill="accent1" w:themeFillTint="99"/>
        <w:tblLayout w:type="autofit"/>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9CC2E5" w:themeFill="accent1" w:themeFillTint="99"/>
          <w:tblCellMar>
            <w:top w:w="0" w:type="dxa"/>
            <w:left w:w="108" w:type="dxa"/>
            <w:bottom w:w="0" w:type="dxa"/>
            <w:right w:w="108" w:type="dxa"/>
          </w:tblCellMar>
        </w:tblPrEx>
        <w:tc>
          <w:tcPr>
            <w:tcW w:w="1217" w:type="dxa"/>
            <w:shd w:val="clear" w:color="auto" w:fill="9CC2E5" w:themeFill="accent1" w:themeFillTint="99"/>
          </w:tcPr>
          <w:p>
            <w:pPr>
              <w:widowControl w:val="0"/>
              <w:numPr>
                <w:ilvl w:val="0"/>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w:t>
            </w:r>
          </w:p>
        </w:tc>
        <w:tc>
          <w:tcPr>
            <w:tcW w:w="1217" w:type="dxa"/>
            <w:shd w:val="clear" w:color="auto" w:fill="9CC2E5" w:themeFill="accent1" w:themeFillTint="99"/>
          </w:tcPr>
          <w:p>
            <w:pPr>
              <w:widowControl w:val="0"/>
              <w:numPr>
                <w:ilvl w:val="0"/>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0</w:t>
            </w:r>
          </w:p>
        </w:tc>
        <w:tc>
          <w:tcPr>
            <w:tcW w:w="1217" w:type="dxa"/>
            <w:shd w:val="clear" w:color="auto" w:fill="9CC2E5" w:themeFill="accent1" w:themeFillShade="BF" w:themeFillTint="99"/>
          </w:tcPr>
          <w:p>
            <w:pPr>
              <w:widowControl w:val="0"/>
              <w:numPr>
                <w:ilvl w:val="0"/>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2</w:t>
            </w:r>
          </w:p>
        </w:tc>
        <w:tc>
          <w:tcPr>
            <w:tcW w:w="1217" w:type="dxa"/>
            <w:shd w:val="clear" w:color="auto" w:fill="9CC2E5" w:themeFill="accent1" w:themeFillTint="99"/>
          </w:tcPr>
          <w:p>
            <w:pPr>
              <w:widowControl w:val="0"/>
              <w:numPr>
                <w:ilvl w:val="0"/>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8</w:t>
            </w:r>
          </w:p>
        </w:tc>
        <w:tc>
          <w:tcPr>
            <w:tcW w:w="1218" w:type="dxa"/>
            <w:shd w:val="clear" w:color="auto" w:fill="9CC2E5" w:themeFill="accent1" w:themeFillTint="99"/>
          </w:tcPr>
          <w:p>
            <w:pPr>
              <w:widowControl w:val="0"/>
              <w:numPr>
                <w:ilvl w:val="0"/>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7</w:t>
            </w:r>
          </w:p>
        </w:tc>
        <w:tc>
          <w:tcPr>
            <w:tcW w:w="1218" w:type="dxa"/>
            <w:shd w:val="clear" w:color="auto" w:fill="9CC2E5" w:themeFill="accent1" w:themeFillTint="99"/>
          </w:tcPr>
          <w:p>
            <w:pPr>
              <w:widowControl w:val="0"/>
              <w:numPr>
                <w:ilvl w:val="0"/>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9</w:t>
            </w:r>
          </w:p>
        </w:tc>
        <w:tc>
          <w:tcPr>
            <w:tcW w:w="1218" w:type="dxa"/>
            <w:shd w:val="clear" w:color="auto" w:fill="9CC2E5" w:themeFill="accent1" w:themeFillShade="BF" w:themeFillTint="99"/>
          </w:tcPr>
          <w:p>
            <w:pPr>
              <w:widowControl w:val="0"/>
              <w:numPr>
                <w:ilvl w:val="0"/>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6</w:t>
            </w:r>
          </w:p>
        </w:tc>
      </w:tr>
    </w:tbl>
    <w:p>
      <w:pPr>
        <w:numPr>
          <w:ilvl w:val="0"/>
          <w:numId w:val="0"/>
        </w:numPr>
        <w:rPr>
          <w:rFonts w:hint="default" w:ascii="Times New Roman" w:hAnsi="Times New Roman" w:cs="Times New Roman"/>
          <w:b/>
          <w:bCs/>
          <w:color w:val="FF0000"/>
          <w:sz w:val="28"/>
          <w:szCs w:val="28"/>
          <w:lang w:val="en-US"/>
        </w:rPr>
      </w:pPr>
    </w:p>
    <w:p>
      <w:pPr>
        <w:numPr>
          <w:ilvl w:val="0"/>
          <w:numId w:val="0"/>
        </w:numPr>
        <w:rPr>
          <w:rFonts w:hint="default" w:ascii="Times New Roman" w:hAnsi="Times New Roman" w:cs="Times New Roman"/>
          <w:b/>
          <w:bCs/>
          <w:sz w:val="28"/>
          <w:szCs w:val="28"/>
          <w:lang w:val="en-US"/>
        </w:rPr>
      </w:pPr>
    </w:p>
    <w:p>
      <w:pPr>
        <w:numPr>
          <w:ilvl w:val="0"/>
          <w:numId w:val="0"/>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B3.</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bCs/>
          <w:sz w:val="28"/>
          <w:szCs w:val="28"/>
          <w:lang w:val="en-US"/>
        </w:rPr>
        <w:t>Phân chia các mảng con</w:t>
      </w:r>
    </w:p>
    <w:p>
      <w:pPr>
        <w:numPr>
          <w:ilvl w:val="0"/>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Các pivot lại được chọn cho các mảng phụ bên trái và bên phải một cách riêng biệt. Và, </w:t>
      </w:r>
      <w:r>
        <w:rPr>
          <w:rFonts w:hint="default" w:ascii="Times New Roman" w:hAnsi="Times New Roman" w:cs="Times New Roman"/>
          <w:b/>
          <w:bCs/>
          <w:sz w:val="28"/>
          <w:szCs w:val="28"/>
          <w:lang w:val="en-US"/>
        </w:rPr>
        <w:t>bước 2</w:t>
      </w:r>
      <w:r>
        <w:rPr>
          <w:rFonts w:hint="default" w:ascii="Times New Roman" w:hAnsi="Times New Roman" w:cs="Times New Roman"/>
          <w:b w:val="0"/>
          <w:bCs w:val="0"/>
          <w:sz w:val="28"/>
          <w:szCs w:val="28"/>
          <w:lang w:val="en-US"/>
        </w:rPr>
        <w:t xml:space="preserve"> được </w:t>
      </w:r>
      <w:r>
        <w:rPr>
          <w:rFonts w:hint="default" w:ascii="Times New Roman" w:hAnsi="Times New Roman" w:cs="Times New Roman"/>
          <w:b/>
          <w:bCs/>
          <w:sz w:val="28"/>
          <w:szCs w:val="28"/>
          <w:lang w:val="en-US"/>
        </w:rPr>
        <w:t>lặp lại</w:t>
      </w:r>
      <w:r>
        <w:rPr>
          <w:rFonts w:hint="default" w:ascii="Times New Roman" w:hAnsi="Times New Roman" w:cs="Times New Roman"/>
          <w:b w:val="0"/>
          <w:bCs w:val="0"/>
          <w:sz w:val="28"/>
          <w:szCs w:val="28"/>
          <w:lang w:val="en-US"/>
        </w:rPr>
        <w:t>.</w:t>
      </w:r>
    </w:p>
    <w:p>
      <w:pPr>
        <w:numPr>
          <w:ilvl w:val="0"/>
          <w:numId w:val="0"/>
        </w:numPr>
        <w:rPr>
          <w:rFonts w:hint="default" w:ascii="Times New Roman" w:hAnsi="Times New Roman" w:cs="Times New Roman"/>
          <w:b w:val="0"/>
          <w:bCs w:val="0"/>
          <w:sz w:val="28"/>
          <w:szCs w:val="28"/>
          <w:lang w:val="en-US"/>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8"/>
        <w:gridCol w:w="568"/>
        <w:gridCol w:w="568"/>
        <w:gridCol w:w="568"/>
        <w:gridCol w:w="568"/>
        <w:gridCol w:w="568"/>
        <w:gridCol w:w="568"/>
        <w:gridCol w:w="568"/>
        <w:gridCol w:w="568"/>
        <w:gridCol w:w="568"/>
        <w:gridCol w:w="568"/>
        <w:gridCol w:w="568"/>
        <w:gridCol w:w="568"/>
        <w:gridCol w:w="569"/>
        <w:gridCol w:w="5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8" w:type="dxa"/>
            <w:shd w:val="clear" w:color="auto" w:fill="9CC2E5" w:themeFill="accent1" w:themeFillTint="99"/>
          </w:tcPr>
          <w:p>
            <w:pPr>
              <w:widowControl w:val="0"/>
              <w:numPr>
                <w:ilvl w:val="0"/>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0</w:t>
            </w:r>
          </w:p>
        </w:tc>
        <w:tc>
          <w:tcPr>
            <w:tcW w:w="568" w:type="dxa"/>
            <w:shd w:val="clear" w:color="auto" w:fill="9CC2E5" w:themeFill="accent1" w:themeFillTint="99"/>
          </w:tcPr>
          <w:p>
            <w:pPr>
              <w:widowControl w:val="0"/>
              <w:numPr>
                <w:ilvl w:val="0"/>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w:t>
            </w:r>
          </w:p>
        </w:tc>
        <w:tc>
          <w:tcPr>
            <w:tcW w:w="568" w:type="dxa"/>
            <w:shd w:val="clear" w:color="auto" w:fill="2E75B5" w:themeFill="accent1" w:themeFillShade="BF"/>
          </w:tcPr>
          <w:p>
            <w:pPr>
              <w:widowControl w:val="0"/>
              <w:numPr>
                <w:ilvl w:val="0"/>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2</w:t>
            </w:r>
          </w:p>
        </w:tc>
        <w:tc>
          <w:tcPr>
            <w:tcW w:w="568" w:type="dxa"/>
            <w:shd w:val="clear" w:color="auto" w:fill="9CC2E5" w:themeFill="accent1" w:themeFillTint="99"/>
          </w:tcPr>
          <w:p>
            <w:pPr>
              <w:widowControl w:val="0"/>
              <w:numPr>
                <w:ilvl w:val="0"/>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8</w:t>
            </w:r>
          </w:p>
        </w:tc>
        <w:tc>
          <w:tcPr>
            <w:tcW w:w="568" w:type="dxa"/>
            <w:shd w:val="clear" w:color="auto" w:fill="9CC2E5" w:themeFill="accent1" w:themeFillTint="99"/>
          </w:tcPr>
          <w:p>
            <w:pPr>
              <w:widowControl w:val="0"/>
              <w:numPr>
                <w:ilvl w:val="0"/>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7</w:t>
            </w:r>
          </w:p>
        </w:tc>
        <w:tc>
          <w:tcPr>
            <w:tcW w:w="568" w:type="dxa"/>
            <w:shd w:val="clear" w:color="auto" w:fill="9CC2E5" w:themeFill="accent1" w:themeFillTint="99"/>
          </w:tcPr>
          <w:p>
            <w:pPr>
              <w:widowControl w:val="0"/>
              <w:numPr>
                <w:ilvl w:val="0"/>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9</w:t>
            </w:r>
          </w:p>
        </w:tc>
        <w:tc>
          <w:tcPr>
            <w:tcW w:w="568" w:type="dxa"/>
            <w:shd w:val="clear" w:color="auto" w:fill="9CC2E5" w:themeFill="accent1" w:themeFillTint="99"/>
          </w:tcPr>
          <w:p>
            <w:pPr>
              <w:widowControl w:val="0"/>
              <w:numPr>
                <w:ilvl w:val="0"/>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6</w:t>
            </w:r>
          </w:p>
        </w:tc>
        <w:tc>
          <w:tcPr>
            <w:tcW w:w="568" w:type="dxa"/>
            <w:tcBorders>
              <w:top w:val="nil"/>
              <w:bottom w:val="nil"/>
            </w:tcBorders>
          </w:tcPr>
          <w:p>
            <w:pPr>
              <w:widowControl w:val="0"/>
              <w:numPr>
                <w:ilvl w:val="0"/>
                <w:numId w:val="0"/>
              </w:numPr>
              <w:jc w:val="center"/>
              <w:rPr>
                <w:rFonts w:hint="default" w:ascii="Times New Roman" w:hAnsi="Times New Roman" w:cs="Times New Roman"/>
                <w:b w:val="0"/>
                <w:bCs w:val="0"/>
                <w:sz w:val="28"/>
                <w:szCs w:val="28"/>
                <w:vertAlign w:val="baseline"/>
                <w:lang w:val="en-US"/>
              </w:rPr>
            </w:pPr>
            <w:r>
              <w:rPr>
                <w:sz w:val="28"/>
              </w:rPr>
              <mc:AlternateContent>
                <mc:Choice Requires="wps">
                  <w:drawing>
                    <wp:anchor distT="0" distB="0" distL="114300" distR="114300" simplePos="0" relativeHeight="251667456" behindDoc="0" locked="0" layoutInCell="1" allowOverlap="1">
                      <wp:simplePos x="0" y="0"/>
                      <wp:positionH relativeFrom="column">
                        <wp:posOffset>-27305</wp:posOffset>
                      </wp:positionH>
                      <wp:positionV relativeFrom="paragraph">
                        <wp:posOffset>100965</wp:posOffset>
                      </wp:positionV>
                      <wp:extent cx="269240" cy="11430"/>
                      <wp:effectExtent l="0" t="43180" r="5080" b="52070"/>
                      <wp:wrapNone/>
                      <wp:docPr id="39" name="Straight Arrow Connector 39"/>
                      <wp:cNvGraphicFramePr/>
                      <a:graphic xmlns:a="http://schemas.openxmlformats.org/drawingml/2006/main">
                        <a:graphicData uri="http://schemas.microsoft.com/office/word/2010/wordprocessingShape">
                          <wps:wsp>
                            <wps:cNvCnPr/>
                            <wps:spPr>
                              <a:xfrm>
                                <a:off x="3616960" y="1815465"/>
                                <a:ext cx="269240" cy="1143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5pt;margin-top:7.95pt;height:0.9pt;width:21.2pt;z-index:251667456;mso-width-relative:page;mso-height-relative:page;" filled="f" stroked="t" coordsize="21600,21600" o:gfxdata="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JwCxA3UAAAABwEAAA8AAAAAAAAAAQAgAAAAIgAAAGRycy9kb3ducmV2LnhtbFBL&#10;AQIUABQAAAAIAIdO4kDUm8ud+gEAAPMDAAAOAAAAAAAAAAEAIAAAACMBAABkcnMvZTJvRG9jLnht&#10;bFBLBQYAAAAABgAGAFkBAACPBQAAAAA=&#10;">
                      <v:fill on="f" focussize="0,0"/>
                      <v:stroke weight="1pt" color="#000000 [3213]" miterlimit="8" joinstyle="miter" endarrow="open"/>
                      <v:imagedata o:title=""/>
                      <o:lock v:ext="edit" aspectratio="f"/>
                    </v:shape>
                  </w:pict>
                </mc:Fallback>
              </mc:AlternateContent>
            </w:r>
          </w:p>
        </w:tc>
        <w:tc>
          <w:tcPr>
            <w:tcW w:w="568" w:type="dxa"/>
            <w:shd w:val="clear" w:color="auto" w:fill="C5E0B3" w:themeFill="accent6" w:themeFillTint="66"/>
          </w:tcPr>
          <w:p>
            <w:pPr>
              <w:widowControl w:val="0"/>
              <w:numPr>
                <w:ilvl w:val="0"/>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0</w:t>
            </w:r>
          </w:p>
        </w:tc>
        <w:tc>
          <w:tcPr>
            <w:tcW w:w="568" w:type="dxa"/>
            <w:shd w:val="clear" w:color="auto" w:fill="C5E0B3" w:themeFill="accent6" w:themeFillTint="66"/>
          </w:tcPr>
          <w:p>
            <w:pPr>
              <w:widowControl w:val="0"/>
              <w:numPr>
                <w:ilvl w:val="0"/>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w:t>
            </w:r>
          </w:p>
        </w:tc>
        <w:tc>
          <w:tcPr>
            <w:tcW w:w="568" w:type="dxa"/>
            <w:shd w:val="clear" w:color="auto" w:fill="C5E0B3" w:themeFill="accent6" w:themeFillTint="66"/>
          </w:tcPr>
          <w:p>
            <w:pPr>
              <w:widowControl w:val="0"/>
              <w:numPr>
                <w:ilvl w:val="0"/>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2</w:t>
            </w:r>
          </w:p>
        </w:tc>
        <w:tc>
          <w:tcPr>
            <w:tcW w:w="568" w:type="dxa"/>
            <w:shd w:val="clear" w:color="auto" w:fill="C5E0B3" w:themeFill="accent6" w:themeFillTint="66"/>
          </w:tcPr>
          <w:p>
            <w:pPr>
              <w:widowControl w:val="0"/>
              <w:numPr>
                <w:ilvl w:val="0"/>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8</w:t>
            </w:r>
          </w:p>
        </w:tc>
        <w:tc>
          <w:tcPr>
            <w:tcW w:w="568" w:type="dxa"/>
            <w:shd w:val="clear" w:color="auto" w:fill="C5E0B3" w:themeFill="accent6" w:themeFillTint="66"/>
          </w:tcPr>
          <w:p>
            <w:pPr>
              <w:widowControl w:val="0"/>
              <w:numPr>
                <w:ilvl w:val="0"/>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7</w:t>
            </w:r>
          </w:p>
        </w:tc>
        <w:tc>
          <w:tcPr>
            <w:tcW w:w="569" w:type="dxa"/>
            <w:shd w:val="clear" w:color="auto" w:fill="C5E0B3" w:themeFill="accent6" w:themeFillTint="66"/>
          </w:tcPr>
          <w:p>
            <w:pPr>
              <w:widowControl w:val="0"/>
              <w:numPr>
                <w:ilvl w:val="0"/>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9</w:t>
            </w:r>
          </w:p>
        </w:tc>
        <w:tc>
          <w:tcPr>
            <w:tcW w:w="569" w:type="dxa"/>
            <w:shd w:val="clear" w:color="auto" w:fill="C5E0B3" w:themeFill="accent6" w:themeFillTint="66"/>
          </w:tcPr>
          <w:p>
            <w:pPr>
              <w:widowControl w:val="0"/>
              <w:numPr>
                <w:ilvl w:val="0"/>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6</w:t>
            </w:r>
          </w:p>
        </w:tc>
      </w:tr>
    </w:tbl>
    <w:tbl>
      <w:tblPr>
        <w:tblStyle w:val="8"/>
        <w:tblpPr w:leftFromText="180" w:rightFromText="180" w:vertAnchor="text" w:horzAnchor="page" w:tblpX="3465" w:tblpY="31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9CC2E5" w:themeFill="accent1" w:themeFillTint="99"/>
        <w:tblLayout w:type="autofit"/>
        <w:tblCellMar>
          <w:top w:w="0" w:type="dxa"/>
          <w:left w:w="108" w:type="dxa"/>
          <w:bottom w:w="0" w:type="dxa"/>
          <w:right w:w="108" w:type="dxa"/>
        </w:tblCellMar>
      </w:tblPr>
      <w:tblGrid>
        <w:gridCol w:w="568"/>
        <w:gridCol w:w="568"/>
        <w:gridCol w:w="568"/>
        <w:gridCol w:w="5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9CC2E5" w:themeFill="accent1" w:themeFillTint="99"/>
          <w:tblCellMar>
            <w:top w:w="0" w:type="dxa"/>
            <w:left w:w="108" w:type="dxa"/>
            <w:bottom w:w="0" w:type="dxa"/>
            <w:right w:w="108" w:type="dxa"/>
          </w:tblCellMar>
        </w:tblPrEx>
        <w:tc>
          <w:tcPr>
            <w:tcW w:w="568" w:type="dxa"/>
            <w:shd w:val="clear" w:color="auto" w:fill="9CC2E5" w:themeFill="accent1" w:themeFillTint="99"/>
          </w:tcPr>
          <w:p>
            <w:pPr>
              <w:widowControl w:val="0"/>
              <w:numPr>
                <w:ilvl w:val="0"/>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8</w:t>
            </w:r>
          </w:p>
        </w:tc>
        <w:tc>
          <w:tcPr>
            <w:tcW w:w="568" w:type="dxa"/>
            <w:shd w:val="clear" w:color="auto" w:fill="9CC2E5" w:themeFill="accent1" w:themeFillTint="99"/>
          </w:tcPr>
          <w:p>
            <w:pPr>
              <w:widowControl w:val="0"/>
              <w:numPr>
                <w:ilvl w:val="0"/>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7</w:t>
            </w:r>
          </w:p>
        </w:tc>
        <w:tc>
          <w:tcPr>
            <w:tcW w:w="568" w:type="dxa"/>
            <w:shd w:val="clear" w:color="auto" w:fill="9CC2E5" w:themeFill="accent1" w:themeFillTint="99"/>
          </w:tcPr>
          <w:p>
            <w:pPr>
              <w:widowControl w:val="0"/>
              <w:numPr>
                <w:ilvl w:val="0"/>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9</w:t>
            </w:r>
          </w:p>
        </w:tc>
        <w:tc>
          <w:tcPr>
            <w:tcW w:w="568" w:type="dxa"/>
            <w:shd w:val="clear" w:color="auto" w:fill="9CC2E5" w:themeFill="accent1" w:themeFillShade="BF" w:themeFillTint="99"/>
          </w:tcPr>
          <w:p>
            <w:pPr>
              <w:widowControl w:val="0"/>
              <w:numPr>
                <w:ilvl w:val="0"/>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6</w:t>
            </w:r>
          </w:p>
        </w:tc>
      </w:tr>
    </w:tbl>
    <w:p>
      <w:pPr>
        <w:numPr>
          <w:ilvl w:val="0"/>
          <w:numId w:val="0"/>
        </w:numPr>
        <w:rPr>
          <w:rFonts w:hint="default" w:ascii="Times New Roman" w:hAnsi="Times New Roman" w:cs="Times New Roman"/>
          <w:b w:val="0"/>
          <w:bCs w:val="0"/>
          <w:sz w:val="28"/>
          <w:szCs w:val="28"/>
          <w:lang w:val="en-US"/>
        </w:rPr>
      </w:pPr>
    </w:p>
    <w:tbl>
      <w:tblPr>
        <w:tblStyle w:val="8"/>
        <w:tblpPr w:leftFromText="180" w:rightFromText="180" w:vertAnchor="text" w:horzAnchor="page" w:tblpX="3446" w:tblpY="71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9CC2E5" w:themeFill="accent1" w:themeFillTint="99"/>
        <w:tblLayout w:type="autofit"/>
        <w:tblCellMar>
          <w:top w:w="0" w:type="dxa"/>
          <w:left w:w="108" w:type="dxa"/>
          <w:bottom w:w="0" w:type="dxa"/>
          <w:right w:w="108" w:type="dxa"/>
        </w:tblCellMar>
      </w:tblPr>
      <w:tblGrid>
        <w:gridCol w:w="568"/>
        <w:gridCol w:w="568"/>
        <w:gridCol w:w="568"/>
        <w:gridCol w:w="5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8" w:type="dxa"/>
            <w:shd w:val="clear" w:color="auto" w:fill="9CC2E5" w:themeFill="accent1" w:themeFillShade="BF" w:themeFillTint="99"/>
          </w:tcPr>
          <w:p>
            <w:pPr>
              <w:widowControl w:val="0"/>
              <w:numPr>
                <w:ilvl w:val="0"/>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6</w:t>
            </w:r>
          </w:p>
        </w:tc>
        <w:tc>
          <w:tcPr>
            <w:tcW w:w="568" w:type="dxa"/>
            <w:shd w:val="clear" w:color="auto" w:fill="9CC2E5" w:themeFill="accent1" w:themeFillTint="99"/>
          </w:tcPr>
          <w:p>
            <w:pPr>
              <w:widowControl w:val="0"/>
              <w:numPr>
                <w:ilvl w:val="0"/>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7</w:t>
            </w:r>
          </w:p>
        </w:tc>
        <w:tc>
          <w:tcPr>
            <w:tcW w:w="568" w:type="dxa"/>
            <w:shd w:val="clear" w:color="auto" w:fill="9CC2E5" w:themeFill="accent1" w:themeFillTint="99"/>
          </w:tcPr>
          <w:p>
            <w:pPr>
              <w:widowControl w:val="0"/>
              <w:numPr>
                <w:ilvl w:val="0"/>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9</w:t>
            </w:r>
          </w:p>
        </w:tc>
        <w:tc>
          <w:tcPr>
            <w:tcW w:w="568" w:type="dxa"/>
            <w:shd w:val="clear" w:color="auto" w:fill="9CC2E5" w:themeFill="accent1" w:themeFillTint="99"/>
          </w:tcPr>
          <w:p>
            <w:pPr>
              <w:widowControl w:val="0"/>
              <w:numPr>
                <w:ilvl w:val="0"/>
                <w:numId w:val="0"/>
              </w:numPr>
              <w:jc w:val="center"/>
              <w:rPr>
                <w:rFonts w:hint="default" w:ascii="Times New Roman" w:hAnsi="Times New Roman" w:cs="Times New Roman"/>
                <w:b w:val="0"/>
                <w:bCs w:val="0"/>
                <w:sz w:val="28"/>
                <w:szCs w:val="28"/>
                <w:vertAlign w:val="baseline"/>
                <w:lang w:val="en-US"/>
              </w:rPr>
            </w:pPr>
            <w:r>
              <w:rPr>
                <w:sz w:val="28"/>
              </w:rPr>
              <mc:AlternateContent>
                <mc:Choice Requires="wps">
                  <w:drawing>
                    <wp:anchor distT="0" distB="0" distL="114300" distR="114300" simplePos="0" relativeHeight="251668480" behindDoc="0" locked="0" layoutInCell="1" allowOverlap="1">
                      <wp:simplePos x="0" y="0"/>
                      <wp:positionH relativeFrom="column">
                        <wp:posOffset>358775</wp:posOffset>
                      </wp:positionH>
                      <wp:positionV relativeFrom="paragraph">
                        <wp:posOffset>95250</wp:posOffset>
                      </wp:positionV>
                      <wp:extent cx="269240" cy="11430"/>
                      <wp:effectExtent l="0" t="43180" r="5080" b="52070"/>
                      <wp:wrapNone/>
                      <wp:docPr id="40" name="Straight Arrow Connector 40"/>
                      <wp:cNvGraphicFramePr/>
                      <a:graphic xmlns:a="http://schemas.openxmlformats.org/drawingml/2006/main">
                        <a:graphicData uri="http://schemas.microsoft.com/office/word/2010/wordprocessingShape">
                          <wps:wsp>
                            <wps:cNvCnPr/>
                            <wps:spPr>
                              <a:xfrm>
                                <a:off x="0" y="0"/>
                                <a:ext cx="269240" cy="1143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8.25pt;margin-top:7.5pt;height:0.9pt;width:21.2pt;z-index:251668480;mso-width-relative:page;mso-height-relative:page;" filled="f" stroked="t" coordsize="21600,21600" o:gfxdata="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M8K1bzU&#10;AAAABwEAAA8AAAAAAAAAAQAgAAAAIgAAAGRycy9kb3ducmV2LnhtbFBLAQIUABQAAAAIAIdO4kBV&#10;tFn86wEAAOcDAAAOAAAAAAAAAAEAIAAAACMBAABkcnMvZTJvRG9jLnhtbFBLBQYAAAAABgAGAFkB&#10;AACABQAAAAA=&#10;">
                      <v:fill on="f" focussize="0,0"/>
                      <v:stroke weight="1pt" color="#000000 [3213]" miterlimit="8" joinstyle="miter" endarrow="open"/>
                      <v:imagedata o:title=""/>
                      <o:lock v:ext="edit" aspectratio="f"/>
                    </v:shape>
                  </w:pict>
                </mc:Fallback>
              </mc:AlternateContent>
            </w:r>
            <w:r>
              <w:rPr>
                <w:rFonts w:hint="default" w:ascii="Times New Roman" w:hAnsi="Times New Roman" w:cs="Times New Roman"/>
                <w:b w:val="0"/>
                <w:bCs w:val="0"/>
                <w:sz w:val="28"/>
                <w:szCs w:val="28"/>
                <w:vertAlign w:val="baseline"/>
                <w:lang w:val="en-US"/>
              </w:rPr>
              <w:t>8</w:t>
            </w:r>
          </w:p>
        </w:tc>
      </w:tr>
    </w:tbl>
    <w:p>
      <w:pPr>
        <w:numPr>
          <w:ilvl w:val="0"/>
          <w:numId w:val="0"/>
        </w:numPr>
        <w:rPr>
          <w:rFonts w:hint="default" w:ascii="Times New Roman" w:hAnsi="Times New Roman" w:cs="Times New Roman"/>
          <w:b w:val="0"/>
          <w:bCs w:val="0"/>
          <w:sz w:val="28"/>
          <w:szCs w:val="28"/>
          <w:lang w:val="en-US"/>
        </w:rPr>
      </w:pPr>
    </w:p>
    <w:p>
      <w:pPr>
        <w:numPr>
          <w:ilvl w:val="0"/>
          <w:numId w:val="0"/>
        </w:numPr>
        <w:rPr>
          <w:rFonts w:hint="default" w:ascii="Times New Roman" w:hAnsi="Times New Roman" w:cs="Times New Roman"/>
          <w:b w:val="0"/>
          <w:bCs w:val="0"/>
          <w:sz w:val="28"/>
          <w:szCs w:val="28"/>
          <w:lang w:val="en-US"/>
        </w:rPr>
      </w:pPr>
    </w:p>
    <w:tbl>
      <w:tblPr>
        <w:tblStyle w:val="8"/>
        <w:tblpPr w:leftFromText="180" w:rightFromText="180" w:vertAnchor="text" w:horzAnchor="page" w:tblpX="6326" w:tblpY="4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8"/>
        <w:gridCol w:w="568"/>
        <w:gridCol w:w="568"/>
        <w:gridCol w:w="568"/>
        <w:gridCol w:w="568"/>
        <w:gridCol w:w="568"/>
        <w:gridCol w:w="5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8" w:type="dxa"/>
            <w:shd w:val="clear" w:color="auto" w:fill="C5E0B3" w:themeFill="accent6" w:themeFillTint="66"/>
          </w:tcPr>
          <w:p>
            <w:pPr>
              <w:widowControl w:val="0"/>
              <w:numPr>
                <w:ilvl w:val="0"/>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0</w:t>
            </w:r>
          </w:p>
        </w:tc>
        <w:tc>
          <w:tcPr>
            <w:tcW w:w="568" w:type="dxa"/>
            <w:shd w:val="clear" w:color="auto" w:fill="C5E0B3" w:themeFill="accent6" w:themeFillTint="66"/>
          </w:tcPr>
          <w:p>
            <w:pPr>
              <w:widowControl w:val="0"/>
              <w:numPr>
                <w:ilvl w:val="0"/>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w:t>
            </w:r>
          </w:p>
        </w:tc>
        <w:tc>
          <w:tcPr>
            <w:tcW w:w="568" w:type="dxa"/>
            <w:shd w:val="clear" w:color="auto" w:fill="C5E0B3" w:themeFill="accent6" w:themeFillTint="66"/>
          </w:tcPr>
          <w:p>
            <w:pPr>
              <w:widowControl w:val="0"/>
              <w:numPr>
                <w:ilvl w:val="0"/>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2</w:t>
            </w:r>
          </w:p>
        </w:tc>
        <w:tc>
          <w:tcPr>
            <w:tcW w:w="568" w:type="dxa"/>
            <w:shd w:val="clear" w:color="auto" w:fill="C5E0B3" w:themeFill="accent6" w:themeFillTint="66"/>
          </w:tcPr>
          <w:p>
            <w:pPr>
              <w:widowControl w:val="0"/>
              <w:numPr>
                <w:ilvl w:val="0"/>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6</w:t>
            </w:r>
          </w:p>
        </w:tc>
        <w:tc>
          <w:tcPr>
            <w:tcW w:w="568" w:type="dxa"/>
            <w:shd w:val="clear" w:color="auto" w:fill="C5E0B3" w:themeFill="accent6" w:themeFillTint="66"/>
          </w:tcPr>
          <w:p>
            <w:pPr>
              <w:widowControl w:val="0"/>
              <w:numPr>
                <w:ilvl w:val="0"/>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7</w:t>
            </w:r>
          </w:p>
        </w:tc>
        <w:tc>
          <w:tcPr>
            <w:tcW w:w="568" w:type="dxa"/>
            <w:shd w:val="clear" w:color="auto" w:fill="C5E0B3" w:themeFill="accent6" w:themeFillTint="66"/>
          </w:tcPr>
          <w:p>
            <w:pPr>
              <w:widowControl w:val="0"/>
              <w:numPr>
                <w:ilvl w:val="0"/>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9</w:t>
            </w:r>
          </w:p>
        </w:tc>
        <w:tc>
          <w:tcPr>
            <w:tcW w:w="568" w:type="dxa"/>
            <w:shd w:val="clear" w:color="auto" w:fill="C5E0B3" w:themeFill="accent6" w:themeFillTint="66"/>
          </w:tcPr>
          <w:p>
            <w:pPr>
              <w:widowControl w:val="0"/>
              <w:numPr>
                <w:ilvl w:val="0"/>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8</w:t>
            </w:r>
          </w:p>
        </w:tc>
      </w:tr>
    </w:tbl>
    <w:p>
      <w:pPr>
        <w:numPr>
          <w:ilvl w:val="0"/>
          <w:numId w:val="0"/>
        </w:numPr>
        <w:rPr>
          <w:rFonts w:hint="default" w:ascii="Times New Roman" w:hAnsi="Times New Roman" w:cs="Times New Roman"/>
          <w:b w:val="0"/>
          <w:bCs w:val="0"/>
          <w:sz w:val="28"/>
          <w:szCs w:val="28"/>
          <w:lang w:val="en-US"/>
        </w:rPr>
      </w:pPr>
    </w:p>
    <w:p>
      <w:pPr>
        <w:numPr>
          <w:ilvl w:val="0"/>
          <w:numId w:val="0"/>
        </w:numPr>
        <w:rPr>
          <w:rFonts w:hint="default" w:ascii="Times New Roman" w:hAnsi="Times New Roman" w:cs="Times New Roman"/>
          <w:b w:val="0"/>
          <w:bCs w:val="0"/>
          <w:sz w:val="28"/>
          <w:szCs w:val="28"/>
          <w:lang w:val="en-US"/>
        </w:rPr>
      </w:pPr>
    </w:p>
    <w:tbl>
      <w:tblPr>
        <w:tblStyle w:val="8"/>
        <w:tblpPr w:leftFromText="180" w:rightFromText="180" w:vertAnchor="text" w:horzAnchor="page" w:tblpX="4019" w:tblpY="10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9CC2E5" w:themeFill="accent1" w:themeFillTint="99"/>
        <w:tblLayout w:type="autofit"/>
        <w:tblCellMar>
          <w:top w:w="0" w:type="dxa"/>
          <w:left w:w="108" w:type="dxa"/>
          <w:bottom w:w="0" w:type="dxa"/>
          <w:right w:w="108" w:type="dxa"/>
        </w:tblCellMar>
      </w:tblPr>
      <w:tblGrid>
        <w:gridCol w:w="568"/>
        <w:gridCol w:w="568"/>
        <w:gridCol w:w="5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9CC2E5" w:themeFill="accent1" w:themeFillTint="99"/>
          <w:tblCellMar>
            <w:top w:w="0" w:type="dxa"/>
            <w:left w:w="108" w:type="dxa"/>
            <w:bottom w:w="0" w:type="dxa"/>
            <w:right w:w="108" w:type="dxa"/>
          </w:tblCellMar>
        </w:tblPrEx>
        <w:tc>
          <w:tcPr>
            <w:tcW w:w="568" w:type="dxa"/>
            <w:shd w:val="clear" w:color="auto" w:fill="9CC2E5" w:themeFill="accent1" w:themeFillTint="99"/>
          </w:tcPr>
          <w:p>
            <w:pPr>
              <w:widowControl w:val="0"/>
              <w:numPr>
                <w:ilvl w:val="0"/>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7</w:t>
            </w:r>
          </w:p>
        </w:tc>
        <w:tc>
          <w:tcPr>
            <w:tcW w:w="568" w:type="dxa"/>
            <w:shd w:val="clear" w:color="auto" w:fill="9CC2E5" w:themeFill="accent1" w:themeFillTint="99"/>
          </w:tcPr>
          <w:p>
            <w:pPr>
              <w:widowControl w:val="0"/>
              <w:numPr>
                <w:ilvl w:val="0"/>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9</w:t>
            </w:r>
          </w:p>
        </w:tc>
        <w:tc>
          <w:tcPr>
            <w:tcW w:w="568" w:type="dxa"/>
            <w:shd w:val="clear" w:color="auto" w:fill="9CC2E5" w:themeFill="accent1" w:themeFillShade="BF" w:themeFillTint="99"/>
          </w:tcPr>
          <w:p>
            <w:pPr>
              <w:widowControl w:val="0"/>
              <w:numPr>
                <w:ilvl w:val="0"/>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8</w:t>
            </w:r>
          </w:p>
        </w:tc>
      </w:tr>
    </w:tbl>
    <w:tbl>
      <w:tblPr>
        <w:tblStyle w:val="8"/>
        <w:tblpPr w:leftFromText="180" w:rightFromText="180" w:vertAnchor="text" w:horzAnchor="page" w:tblpX="3982" w:tblpY="67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9CC2E5" w:themeFill="accent1" w:themeFillTint="99"/>
        <w:tblLayout w:type="autofit"/>
        <w:tblCellMar>
          <w:top w:w="0" w:type="dxa"/>
          <w:left w:w="108" w:type="dxa"/>
          <w:bottom w:w="0" w:type="dxa"/>
          <w:right w:w="108" w:type="dxa"/>
        </w:tblCellMar>
      </w:tblPr>
      <w:tblGrid>
        <w:gridCol w:w="568"/>
        <w:gridCol w:w="568"/>
        <w:gridCol w:w="5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8" w:type="dxa"/>
            <w:shd w:val="clear" w:color="auto" w:fill="9CC2E5" w:themeFill="accent1" w:themeFillTint="99"/>
          </w:tcPr>
          <w:p>
            <w:pPr>
              <w:widowControl w:val="0"/>
              <w:numPr>
                <w:ilvl w:val="0"/>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7</w:t>
            </w:r>
          </w:p>
        </w:tc>
        <w:tc>
          <w:tcPr>
            <w:tcW w:w="568" w:type="dxa"/>
            <w:shd w:val="clear" w:color="auto" w:fill="9CC2E5" w:themeFill="accent1" w:themeFillShade="BF" w:themeFillTint="99"/>
          </w:tcPr>
          <w:p>
            <w:pPr>
              <w:widowControl w:val="0"/>
              <w:numPr>
                <w:ilvl w:val="0"/>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8</w:t>
            </w:r>
          </w:p>
        </w:tc>
        <w:tc>
          <w:tcPr>
            <w:tcW w:w="568" w:type="dxa"/>
            <w:shd w:val="clear" w:color="auto" w:fill="9CC2E5" w:themeFill="accent1" w:themeFillTint="99"/>
          </w:tcPr>
          <w:p>
            <w:pPr>
              <w:widowControl w:val="0"/>
              <w:numPr>
                <w:ilvl w:val="0"/>
                <w:numId w:val="0"/>
              </w:numPr>
              <w:jc w:val="center"/>
              <w:rPr>
                <w:rFonts w:hint="default" w:ascii="Times New Roman" w:hAnsi="Times New Roman" w:cs="Times New Roman"/>
                <w:b w:val="0"/>
                <w:bCs w:val="0"/>
                <w:sz w:val="28"/>
                <w:szCs w:val="28"/>
                <w:vertAlign w:val="baseline"/>
                <w:lang w:val="en-US"/>
              </w:rPr>
            </w:pPr>
            <w:r>
              <w:rPr>
                <w:sz w:val="28"/>
              </w:rPr>
              <mc:AlternateContent>
                <mc:Choice Requires="wps">
                  <w:drawing>
                    <wp:anchor distT="0" distB="0" distL="114300" distR="114300" simplePos="0" relativeHeight="251669504" behindDoc="0" locked="0" layoutInCell="1" allowOverlap="1">
                      <wp:simplePos x="0" y="0"/>
                      <wp:positionH relativeFrom="column">
                        <wp:posOffset>379095</wp:posOffset>
                      </wp:positionH>
                      <wp:positionV relativeFrom="paragraph">
                        <wp:posOffset>106680</wp:posOffset>
                      </wp:positionV>
                      <wp:extent cx="269240" cy="11430"/>
                      <wp:effectExtent l="0" t="43180" r="5080" b="52070"/>
                      <wp:wrapNone/>
                      <wp:docPr id="41" name="Straight Arrow Connector 41"/>
                      <wp:cNvGraphicFramePr/>
                      <a:graphic xmlns:a="http://schemas.openxmlformats.org/drawingml/2006/main">
                        <a:graphicData uri="http://schemas.microsoft.com/office/word/2010/wordprocessingShape">
                          <wps:wsp>
                            <wps:cNvCnPr/>
                            <wps:spPr>
                              <a:xfrm>
                                <a:off x="0" y="0"/>
                                <a:ext cx="269240" cy="1143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9.85pt;margin-top:8.4pt;height:0.9pt;width:21.2pt;z-index:251669504;mso-width-relative:page;mso-height-relative:page;" filled="f" stroked="t" coordsize="21600,21600" o:gfxdata="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Bx/&#10;EU7VAAAACAEAAA8AAAAAAAAAAQAgAAAAIgAAAGRycy9kb3ducmV2LnhtbFBLAQIUABQAAAAIAIdO&#10;4kAeCnoA7QEAAOcDAAAOAAAAAAAAAAEAIAAAACQBAABkcnMvZTJvRG9jLnhtbFBLBQYAAAAABgAG&#10;AFkBAACDBQAAAAA=&#10;">
                      <v:fill on="f" focussize="0,0"/>
                      <v:stroke weight="1pt" color="#000000 [3213]" miterlimit="8" joinstyle="miter" endarrow="open"/>
                      <v:imagedata o:title=""/>
                      <o:lock v:ext="edit" aspectratio="f"/>
                    </v:shape>
                  </w:pict>
                </mc:Fallback>
              </mc:AlternateContent>
            </w:r>
            <w:r>
              <w:rPr>
                <w:rFonts w:hint="default" w:ascii="Times New Roman" w:hAnsi="Times New Roman" w:cs="Times New Roman"/>
                <w:b w:val="0"/>
                <w:bCs w:val="0"/>
                <w:sz w:val="28"/>
                <w:szCs w:val="28"/>
                <w:vertAlign w:val="baseline"/>
                <w:lang w:val="en-US"/>
              </w:rPr>
              <w:t>9</w:t>
            </w:r>
          </w:p>
        </w:tc>
      </w:tr>
    </w:tbl>
    <w:tbl>
      <w:tblPr>
        <w:tblStyle w:val="8"/>
        <w:tblpPr w:leftFromText="180" w:rightFromText="180" w:vertAnchor="text" w:horzAnchor="page" w:tblpX="3963" w:tblpY="128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8"/>
        <w:gridCol w:w="568"/>
        <w:gridCol w:w="5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8" w:type="dxa"/>
            <w:shd w:val="clear" w:color="auto" w:fill="9CC2E5" w:themeFill="accent1" w:themeFillTint="99"/>
          </w:tcPr>
          <w:p>
            <w:pPr>
              <w:widowControl w:val="0"/>
              <w:numPr>
                <w:ilvl w:val="0"/>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7</w:t>
            </w:r>
          </w:p>
        </w:tc>
        <w:tc>
          <w:tcPr>
            <w:tcW w:w="568" w:type="dxa"/>
            <w:tcBorders>
              <w:top w:val="nil"/>
              <w:bottom w:val="nil"/>
            </w:tcBorders>
          </w:tcPr>
          <w:p>
            <w:pPr>
              <w:widowControl w:val="0"/>
              <w:numPr>
                <w:ilvl w:val="0"/>
                <w:numId w:val="0"/>
              </w:numPr>
              <w:jc w:val="center"/>
              <w:rPr>
                <w:rFonts w:hint="default" w:ascii="Times New Roman" w:hAnsi="Times New Roman" w:cs="Times New Roman"/>
                <w:b w:val="0"/>
                <w:bCs w:val="0"/>
                <w:sz w:val="28"/>
                <w:szCs w:val="28"/>
                <w:vertAlign w:val="baseline"/>
                <w:lang w:val="en-US"/>
              </w:rPr>
            </w:pPr>
          </w:p>
        </w:tc>
        <w:tc>
          <w:tcPr>
            <w:tcW w:w="568" w:type="dxa"/>
            <w:shd w:val="clear" w:color="auto" w:fill="9CC2E5" w:themeFill="accent1" w:themeFillTint="99"/>
          </w:tcPr>
          <w:p>
            <w:pPr>
              <w:widowControl w:val="0"/>
              <w:numPr>
                <w:ilvl w:val="0"/>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9</w:t>
            </w:r>
          </w:p>
        </w:tc>
      </w:tr>
    </w:tbl>
    <w:tbl>
      <w:tblPr>
        <w:tblStyle w:val="8"/>
        <w:tblpPr w:leftFromText="180" w:rightFromText="180" w:vertAnchor="text" w:horzAnchor="page" w:tblpX="6326" w:tblpY="69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8"/>
        <w:gridCol w:w="568"/>
        <w:gridCol w:w="568"/>
        <w:gridCol w:w="568"/>
        <w:gridCol w:w="568"/>
        <w:gridCol w:w="568"/>
        <w:gridCol w:w="5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8" w:type="dxa"/>
            <w:shd w:val="clear" w:color="auto" w:fill="C5E0B3" w:themeFill="accent6" w:themeFillTint="66"/>
          </w:tcPr>
          <w:p>
            <w:pPr>
              <w:widowControl w:val="0"/>
              <w:numPr>
                <w:ilvl w:val="0"/>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0</w:t>
            </w:r>
          </w:p>
        </w:tc>
        <w:tc>
          <w:tcPr>
            <w:tcW w:w="568" w:type="dxa"/>
            <w:shd w:val="clear" w:color="auto" w:fill="C5E0B3" w:themeFill="accent6" w:themeFillTint="66"/>
          </w:tcPr>
          <w:p>
            <w:pPr>
              <w:widowControl w:val="0"/>
              <w:numPr>
                <w:ilvl w:val="0"/>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w:t>
            </w:r>
          </w:p>
        </w:tc>
        <w:tc>
          <w:tcPr>
            <w:tcW w:w="568" w:type="dxa"/>
            <w:shd w:val="clear" w:color="auto" w:fill="C5E0B3" w:themeFill="accent6" w:themeFillTint="66"/>
          </w:tcPr>
          <w:p>
            <w:pPr>
              <w:widowControl w:val="0"/>
              <w:numPr>
                <w:ilvl w:val="0"/>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2</w:t>
            </w:r>
          </w:p>
        </w:tc>
        <w:tc>
          <w:tcPr>
            <w:tcW w:w="568" w:type="dxa"/>
            <w:shd w:val="clear" w:color="auto" w:fill="C5E0B3" w:themeFill="accent6" w:themeFillTint="66"/>
          </w:tcPr>
          <w:p>
            <w:pPr>
              <w:widowControl w:val="0"/>
              <w:numPr>
                <w:ilvl w:val="0"/>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6</w:t>
            </w:r>
          </w:p>
        </w:tc>
        <w:tc>
          <w:tcPr>
            <w:tcW w:w="568" w:type="dxa"/>
            <w:shd w:val="clear" w:color="auto" w:fill="C5E0B3" w:themeFill="accent6" w:themeFillTint="66"/>
          </w:tcPr>
          <w:p>
            <w:pPr>
              <w:widowControl w:val="0"/>
              <w:numPr>
                <w:ilvl w:val="0"/>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7</w:t>
            </w:r>
          </w:p>
        </w:tc>
        <w:tc>
          <w:tcPr>
            <w:tcW w:w="568" w:type="dxa"/>
            <w:shd w:val="clear" w:color="auto" w:fill="C5E0B3" w:themeFill="accent6" w:themeFillTint="66"/>
          </w:tcPr>
          <w:p>
            <w:pPr>
              <w:widowControl w:val="0"/>
              <w:numPr>
                <w:ilvl w:val="0"/>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8</w:t>
            </w:r>
          </w:p>
        </w:tc>
        <w:tc>
          <w:tcPr>
            <w:tcW w:w="568" w:type="dxa"/>
            <w:shd w:val="clear" w:color="auto" w:fill="C5E0B3" w:themeFill="accent6" w:themeFillTint="66"/>
          </w:tcPr>
          <w:p>
            <w:pPr>
              <w:widowControl w:val="0"/>
              <w:numPr>
                <w:ilvl w:val="0"/>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9</w:t>
            </w:r>
          </w:p>
        </w:tc>
      </w:tr>
    </w:tbl>
    <w:p>
      <w:pPr>
        <w:numPr>
          <w:ilvl w:val="0"/>
          <w:numId w:val="0"/>
        </w:numPr>
        <w:rPr>
          <w:rFonts w:hint="default" w:ascii="Times New Roman" w:hAnsi="Times New Roman" w:cs="Times New Roman"/>
          <w:b w:val="0"/>
          <w:bCs w:val="0"/>
          <w:sz w:val="28"/>
          <w:szCs w:val="28"/>
          <w:lang w:val="en-US"/>
        </w:rPr>
      </w:pPr>
    </w:p>
    <w:p>
      <w:pPr>
        <w:numPr>
          <w:ilvl w:val="0"/>
          <w:numId w:val="0"/>
        </w:numPr>
        <w:rPr>
          <w:rFonts w:hint="default" w:ascii="Times New Roman" w:hAnsi="Times New Roman" w:cs="Times New Roman"/>
          <w:b w:val="0"/>
          <w:bCs w:val="0"/>
          <w:sz w:val="28"/>
          <w:szCs w:val="28"/>
          <w:lang w:val="en-US"/>
        </w:rPr>
      </w:pPr>
    </w:p>
    <w:p>
      <w:pPr>
        <w:numPr>
          <w:ilvl w:val="0"/>
          <w:numId w:val="0"/>
        </w:numPr>
        <w:rPr>
          <w:rFonts w:hint="default" w:ascii="Times New Roman" w:hAnsi="Times New Roman" w:cs="Times New Roman"/>
          <w:b w:val="0"/>
          <w:bCs w:val="0"/>
          <w:sz w:val="28"/>
          <w:szCs w:val="28"/>
          <w:lang w:val="en-US"/>
        </w:rPr>
      </w:pPr>
    </w:p>
    <w:p>
      <w:pPr>
        <w:numPr>
          <w:ilvl w:val="0"/>
          <w:numId w:val="0"/>
        </w:numPr>
        <w:rPr>
          <w:rFonts w:hint="default" w:ascii="Times New Roman" w:hAnsi="Times New Roman" w:cs="Times New Roman"/>
          <w:b w:val="0"/>
          <w:bCs w:val="0"/>
          <w:sz w:val="28"/>
          <w:szCs w:val="28"/>
          <w:lang w:val="en-US"/>
        </w:rPr>
      </w:pPr>
    </w:p>
    <w:p>
      <w:pPr>
        <w:numPr>
          <w:ilvl w:val="0"/>
          <w:numId w:val="0"/>
        </w:numPr>
        <w:rPr>
          <w:rFonts w:hint="default" w:ascii="Times New Roman" w:hAnsi="Times New Roman" w:cs="Times New Roman"/>
          <w:b w:val="0"/>
          <w:bCs w:val="0"/>
          <w:sz w:val="28"/>
          <w:szCs w:val="28"/>
          <w:lang w:val="en-US"/>
        </w:rPr>
      </w:pPr>
    </w:p>
    <w:p>
      <w:pPr>
        <w:numPr>
          <w:ilvl w:val="0"/>
          <w:numId w:val="0"/>
        </w:numPr>
        <w:rPr>
          <w:rFonts w:hint="default" w:ascii="Times New Roman" w:hAnsi="Times New Roman" w:cs="Times New Roman"/>
          <w:b w:val="0"/>
          <w:bCs w:val="0"/>
          <w:sz w:val="28"/>
          <w:szCs w:val="28"/>
          <w:lang w:val="en-US"/>
        </w:rPr>
      </w:pPr>
    </w:p>
    <w:p>
      <w:pPr>
        <w:numPr>
          <w:ilvl w:val="0"/>
          <w:numId w:val="0"/>
        </w:numP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2.2 Pivot</w:t>
      </w:r>
    </w:p>
    <w:p>
      <w:pPr>
        <w:numPr>
          <w:ilvl w:val="0"/>
          <w:numId w:val="0"/>
        </w:numPr>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Pivot</w:t>
      </w:r>
      <w:r>
        <w:rPr>
          <w:rFonts w:hint="default" w:ascii="Times New Roman" w:hAnsi="Times New Roman" w:cs="Times New Roman"/>
          <w:b w:val="0"/>
          <w:bCs w:val="0"/>
          <w:sz w:val="28"/>
          <w:szCs w:val="28"/>
          <w:lang w:val="en-US"/>
        </w:rPr>
        <w:t xml:space="preserve"> là 1 phần tử trong mảng được chọn làm chốt. Thuật toán sẽ thực hiện chia mảng thành các mảng con dựa vào pivot đã chọn. Việc lựa chọn pivot ảnh hưởng rất nhiều tới tốc độ sắp xếp</w:t>
      </w:r>
    </w:p>
    <w:p>
      <w:pPr>
        <w:numPr>
          <w:ilvl w:val="0"/>
          <w:numId w:val="0"/>
        </w:numP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2.3 Độ phức tạp của quick sort</w:t>
      </w:r>
    </w:p>
    <w:p>
      <w:pPr>
        <w:numPr>
          <w:ilvl w:val="0"/>
          <w:numId w:val="0"/>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1. Tốt nhất O(nlog(n))</w:t>
      </w:r>
    </w:p>
    <w:p>
      <w:pPr>
        <w:numPr>
          <w:ilvl w:val="0"/>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Nó xảy ra khi phần tử chốt luôn là phần tử ở giữa hoặc gần với phần tử ở giữa.</w:t>
      </w:r>
    </w:p>
    <w:p>
      <w:pPr>
        <w:numPr>
          <w:ilvl w:val="0"/>
          <w:numId w:val="0"/>
        </w:numPr>
        <w:rPr>
          <w:rFonts w:hint="default" w:ascii="Times New Roman" w:hAnsi="Times New Roman" w:cs="Times New Roman"/>
          <w:b w:val="0"/>
          <w:bCs w:val="0"/>
          <w:sz w:val="28"/>
          <w:szCs w:val="28"/>
          <w:lang w:val="en-US"/>
        </w:rPr>
      </w:pPr>
      <w:r>
        <w:rPr>
          <w:sz w:val="28"/>
        </w:rPr>
        <mc:AlternateContent>
          <mc:Choice Requires="wps">
            <w:drawing>
              <wp:anchor distT="0" distB="0" distL="114300" distR="114300" simplePos="0" relativeHeight="251680768" behindDoc="0" locked="0" layoutInCell="1" allowOverlap="1">
                <wp:simplePos x="0" y="0"/>
                <wp:positionH relativeFrom="column">
                  <wp:posOffset>4450715</wp:posOffset>
                </wp:positionH>
                <wp:positionV relativeFrom="paragraph">
                  <wp:posOffset>121920</wp:posOffset>
                </wp:positionV>
                <wp:extent cx="492125" cy="361950"/>
                <wp:effectExtent l="0" t="0" r="10795" b="3810"/>
                <wp:wrapNone/>
                <wp:docPr id="55" name="Text Box 55"/>
                <wp:cNvGraphicFramePr/>
                <a:graphic xmlns:a="http://schemas.openxmlformats.org/drawingml/2006/main">
                  <a:graphicData uri="http://schemas.microsoft.com/office/word/2010/wordprocessingShape">
                    <wps:wsp>
                      <wps:cNvSpPr txBox="1"/>
                      <wps:spPr>
                        <a:xfrm>
                          <a:off x="0" y="0"/>
                          <a:ext cx="492125" cy="3619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0.45pt;margin-top:9.6pt;height:28.5pt;width:38.75pt;z-index:251680768;mso-width-relative:page;mso-height-relative:page;" fillcolor="#FFFFFF [3201]" filled="t" stroked="f" coordsize="21600,21600" o:gfxdata="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WhFJ6tUAAAAJAQAADwAAAAAAAAABACAAAAAiAAAAZHJz&#10;L2Rvd25yZXYueG1sUEsBAhQAFAAAAAgAh07iQHieIURAAgAAjwQAAA4AAAAAAAAAAQAgAAAAJAEA&#10;AGRycy9lMm9Eb2MueG1sUEsFBgAAAAAGAAYAWQEAANYFAAAAAA==&#10;">
                <v:fill on="t" focussize="0,0"/>
                <v:stroke on="f" weight="0.5pt"/>
                <v:imagedata o:title=""/>
                <o:lock v:ext="edit" aspectratio="f"/>
                <v:textbox>
                  <w:txbxContent>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N</w:t>
                      </w:r>
                    </w:p>
                  </w:txbxContent>
                </v:textbox>
              </v:shape>
            </w:pict>
          </mc:Fallback>
        </mc:AlternateConten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9CC2E5" w:themeFill="accent1" w:themeFillTint="99"/>
        <w:tblLayout w:type="autofit"/>
        <w:tblCellMar>
          <w:top w:w="0" w:type="dxa"/>
          <w:left w:w="108" w:type="dxa"/>
          <w:bottom w:w="0" w:type="dxa"/>
          <w:right w:w="108" w:type="dxa"/>
        </w:tblCellMar>
      </w:tblPr>
      <w:tblGrid>
        <w:gridCol w:w="720"/>
        <w:gridCol w:w="720"/>
        <w:gridCol w:w="720"/>
        <w:gridCol w:w="720"/>
        <w:gridCol w:w="720"/>
        <w:gridCol w:w="720"/>
        <w:gridCol w:w="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0" w:type="dxa"/>
            <w:shd w:val="clear" w:color="auto" w:fill="9CC2E5" w:themeFill="accent1" w:themeFillTint="99"/>
          </w:tcPr>
          <w:p>
            <w:pPr>
              <w:widowControl w:val="0"/>
              <w:numPr>
                <w:ilvl w:val="0"/>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13</w:t>
            </w:r>
          </w:p>
        </w:tc>
        <w:tc>
          <w:tcPr>
            <w:tcW w:w="720" w:type="dxa"/>
            <w:shd w:val="clear" w:color="auto" w:fill="9CC2E5" w:themeFill="accent1" w:themeFillTint="99"/>
          </w:tcPr>
          <w:p>
            <w:pPr>
              <w:widowControl w:val="0"/>
              <w:numPr>
                <w:ilvl w:val="0"/>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16</w:t>
            </w:r>
          </w:p>
        </w:tc>
        <w:tc>
          <w:tcPr>
            <w:tcW w:w="720" w:type="dxa"/>
            <w:shd w:val="clear" w:color="auto" w:fill="9CC2E5" w:themeFill="accent1" w:themeFillTint="99"/>
          </w:tcPr>
          <w:p>
            <w:pPr>
              <w:widowControl w:val="0"/>
              <w:numPr>
                <w:ilvl w:val="0"/>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9</w:t>
            </w:r>
          </w:p>
        </w:tc>
        <w:tc>
          <w:tcPr>
            <w:tcW w:w="720" w:type="dxa"/>
            <w:shd w:val="clear" w:color="auto" w:fill="9CC2E5" w:themeFill="accent1" w:themeFillTint="99"/>
          </w:tcPr>
          <w:p>
            <w:pPr>
              <w:widowControl w:val="0"/>
              <w:numPr>
                <w:ilvl w:val="0"/>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w:t>
            </w:r>
          </w:p>
        </w:tc>
        <w:tc>
          <w:tcPr>
            <w:tcW w:w="720" w:type="dxa"/>
            <w:shd w:val="clear" w:color="auto" w:fill="9CC2E5" w:themeFill="accent1" w:themeFillTint="99"/>
          </w:tcPr>
          <w:p>
            <w:pPr>
              <w:widowControl w:val="0"/>
              <w:numPr>
                <w:ilvl w:val="0"/>
                <w:numId w:val="0"/>
              </w:numPr>
              <w:jc w:val="center"/>
              <w:rPr>
                <w:rFonts w:hint="default" w:ascii="Times New Roman" w:hAnsi="Times New Roman" w:cs="Times New Roman"/>
                <w:b w:val="0"/>
                <w:bCs w:val="0"/>
                <w:sz w:val="28"/>
                <w:szCs w:val="28"/>
                <w:vertAlign w:val="baseline"/>
                <w:lang w:val="en-US"/>
              </w:rPr>
            </w:pPr>
            <w:r>
              <w:rPr>
                <w:sz w:val="28"/>
                <w:szCs w:val="28"/>
              </w:rPr>
              <mc:AlternateContent>
                <mc:Choice Requires="wps">
                  <w:drawing>
                    <wp:anchor distT="0" distB="0" distL="114300" distR="114300" simplePos="0" relativeHeight="251672576" behindDoc="0" locked="0" layoutInCell="1" allowOverlap="1">
                      <wp:simplePos x="0" y="0"/>
                      <wp:positionH relativeFrom="column">
                        <wp:posOffset>383540</wp:posOffset>
                      </wp:positionH>
                      <wp:positionV relativeFrom="paragraph">
                        <wp:posOffset>210820</wp:posOffset>
                      </wp:positionV>
                      <wp:extent cx="796925" cy="574040"/>
                      <wp:effectExtent l="2540" t="3810" r="8255" b="16510"/>
                      <wp:wrapNone/>
                      <wp:docPr id="47" name="Straight Connector 47"/>
                      <wp:cNvGraphicFramePr/>
                      <a:graphic xmlns:a="http://schemas.openxmlformats.org/drawingml/2006/main">
                        <a:graphicData uri="http://schemas.microsoft.com/office/word/2010/wordprocessingShape">
                          <wps:wsp>
                            <wps:cNvCnPr/>
                            <wps:spPr>
                              <a:xfrm>
                                <a:off x="4460875" y="7202805"/>
                                <a:ext cx="796925" cy="574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0.2pt;margin-top:16.6pt;height:45.2pt;width:62.75pt;z-index:251672576;mso-width-relative:page;mso-height-relative:page;" filled="f" stroked="t" coordsize="21600,21600" o:gfxdata="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ArJDh9gA&#10;AAAJAQAADwAAAAAAAAABACAAAAAiAAAAZHJzL2Rvd25yZXYueG1sUEsBAhQAFAAAAAgAh07iQA7B&#10;I9zmAQAAxgMAAA4AAAAAAAAAAQAgAAAAJwEAAGRycy9lMm9Eb2MueG1sUEsFBgAAAAAGAAYAWQEA&#10;AH8FAAAAAA==&#10;">
                      <v:fill on="f" focussize="0,0"/>
                      <v:stroke weight="0.5pt" color="#000000 [3200]" miterlimit="8" joinstyle="miter"/>
                      <v:imagedata o:title=""/>
                      <o:lock v:ext="edit" aspectratio="f"/>
                    </v:line>
                  </w:pict>
                </mc:Fallback>
              </mc:AlternateContent>
            </w:r>
            <w:r>
              <w:rPr>
                <w:rFonts w:hint="default"/>
                <w:sz w:val="28"/>
                <w:szCs w:val="28"/>
                <w:lang w:val="en-US"/>
              </w:rPr>
              <w:t>2</w:t>
            </w:r>
          </w:p>
        </w:tc>
        <w:tc>
          <w:tcPr>
            <w:tcW w:w="720" w:type="dxa"/>
            <w:shd w:val="clear" w:color="auto" w:fill="9CC2E5" w:themeFill="accent1" w:themeFillTint="99"/>
          </w:tcPr>
          <w:p>
            <w:pPr>
              <w:widowControl w:val="0"/>
              <w:numPr>
                <w:ilvl w:val="0"/>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15</w:t>
            </w:r>
          </w:p>
        </w:tc>
        <w:tc>
          <w:tcPr>
            <w:tcW w:w="720" w:type="dxa"/>
            <w:shd w:val="clear" w:color="auto" w:fill="9CC2E5" w:themeFill="accent1" w:themeFillShade="BF" w:themeFillTint="99"/>
          </w:tcPr>
          <w:p>
            <w:pPr>
              <w:widowControl w:val="0"/>
              <w:numPr>
                <w:ilvl w:val="0"/>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10</w:t>
            </w:r>
          </w:p>
        </w:tc>
      </w:tr>
    </w:tbl>
    <w:tbl>
      <w:tblPr>
        <w:tblStyle w:val="8"/>
        <w:tblpPr w:leftFromText="180" w:rightFromText="180" w:vertAnchor="text" w:horzAnchor="page" w:tblpX="5662" w:tblpY="28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E75B5" w:themeFill="accent1" w:themeFillShade="BF"/>
        <w:tblLayout w:type="autofit"/>
        <w:tblCellMar>
          <w:top w:w="0" w:type="dxa"/>
          <w:left w:w="108" w:type="dxa"/>
          <w:bottom w:w="0" w:type="dxa"/>
          <w:right w:w="108" w:type="dxa"/>
        </w:tblCellMar>
      </w:tblPr>
      <w:tblGrid>
        <w:gridCol w:w="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E75B5" w:themeFill="accent1" w:themeFillShade="BF"/>
          <w:tblCellMar>
            <w:top w:w="0" w:type="dxa"/>
            <w:left w:w="108" w:type="dxa"/>
            <w:bottom w:w="0" w:type="dxa"/>
            <w:right w:w="108" w:type="dxa"/>
          </w:tblCellMar>
        </w:tblPrEx>
        <w:tc>
          <w:tcPr>
            <w:tcW w:w="720" w:type="dxa"/>
            <w:shd w:val="clear" w:color="auto" w:fill="2E75B5" w:themeFill="accent1" w:themeFillShade="BF"/>
          </w:tcPr>
          <w:p>
            <w:pPr>
              <w:widowControl w:val="0"/>
              <w:numPr>
                <w:ilvl w:val="0"/>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10</w:t>
            </w:r>
          </w:p>
        </w:tc>
      </w:tr>
    </w:tbl>
    <w:p>
      <w:pPr>
        <w:numPr>
          <w:ilvl w:val="0"/>
          <w:numId w:val="0"/>
        </w:numPr>
        <w:rPr>
          <w:rFonts w:hint="default" w:ascii="Times New Roman" w:hAnsi="Times New Roman" w:cs="Times New Roman"/>
          <w:b w:val="0"/>
          <w:bCs w:val="0"/>
          <w:sz w:val="28"/>
          <w:szCs w:val="28"/>
          <w:lang w:val="en-US"/>
        </w:rPr>
      </w:pPr>
      <w:r>
        <w:rPr>
          <w:sz w:val="28"/>
        </w:rPr>
        <mc:AlternateContent>
          <mc:Choice Requires="wps">
            <w:drawing>
              <wp:anchor distT="0" distB="0" distL="114300" distR="114300" simplePos="0" relativeHeight="251679744" behindDoc="0" locked="0" layoutInCell="1" allowOverlap="1">
                <wp:simplePos x="0" y="0"/>
                <wp:positionH relativeFrom="column">
                  <wp:posOffset>4133850</wp:posOffset>
                </wp:positionH>
                <wp:positionV relativeFrom="paragraph">
                  <wp:posOffset>144145</wp:posOffset>
                </wp:positionV>
                <wp:extent cx="492125" cy="361950"/>
                <wp:effectExtent l="0" t="0" r="10795" b="3810"/>
                <wp:wrapNone/>
                <wp:docPr id="54" name="Text Box 54"/>
                <wp:cNvGraphicFramePr/>
                <a:graphic xmlns:a="http://schemas.openxmlformats.org/drawingml/2006/main">
                  <a:graphicData uri="http://schemas.microsoft.com/office/word/2010/wordprocessingShape">
                    <wps:wsp>
                      <wps:cNvSpPr txBox="1"/>
                      <wps:spPr>
                        <a:xfrm>
                          <a:off x="5276850" y="6733540"/>
                          <a:ext cx="492125" cy="3619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N/2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5.5pt;margin-top:11.35pt;height:28.5pt;width:38.75pt;z-index:251679744;mso-width-relative:page;mso-height-relative:page;" fillcolor="#FFFFFF [3201]" filled="t" stroked="f" coordsize="21600,21600" o:gfxdata="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in/fpdUAAAAJAQAADwAAAAAAAAABACAA&#10;AAAiAAAAZHJzL2Rvd25yZXYueG1sUEsBAhQAFAAAAAgAh07iQN3xzy1JAgAAmwQAAA4AAAAAAAAA&#10;AQAgAAAAJAEAAGRycy9lMm9Eb2MueG1sUEsFBgAAAAAGAAYAWQEAAN8FAAAAAA==&#10;">
                <v:fill on="t" focussize="0,0"/>
                <v:stroke on="f" weight="0.5pt"/>
                <v:imagedata o:title=""/>
                <o:lock v:ext="edit" aspectratio="f"/>
                <v:textbox>
                  <w:txbxContent>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N/2</w:t>
                      </w:r>
                    </w:p>
                  </w:txbxContent>
                </v:textbox>
              </v:shape>
            </w:pict>
          </mc:Fallback>
        </mc:AlternateContent>
      </w:r>
      <w:r>
        <w:rPr>
          <w:sz w:val="28"/>
          <w:szCs w:val="28"/>
        </w:rPr>
        <mc:AlternateContent>
          <mc:Choice Requires="wps">
            <w:drawing>
              <wp:anchor distT="0" distB="0" distL="114300" distR="114300" simplePos="0" relativeHeight="251671552" behindDoc="0" locked="0" layoutInCell="1" allowOverlap="1">
                <wp:simplePos x="0" y="0"/>
                <wp:positionH relativeFrom="column">
                  <wp:posOffset>1254125</wp:posOffset>
                </wp:positionH>
                <wp:positionV relativeFrom="paragraph">
                  <wp:posOffset>16510</wp:posOffset>
                </wp:positionV>
                <wp:extent cx="715010" cy="621665"/>
                <wp:effectExtent l="3175" t="3810" r="13335" b="14605"/>
                <wp:wrapNone/>
                <wp:docPr id="46" name="Straight Connector 46"/>
                <wp:cNvGraphicFramePr/>
                <a:graphic xmlns:a="http://schemas.openxmlformats.org/drawingml/2006/main">
                  <a:graphicData uri="http://schemas.microsoft.com/office/word/2010/wordprocessingShape">
                    <wps:wsp>
                      <wps:cNvCnPr/>
                      <wps:spPr>
                        <a:xfrm flipH="1">
                          <a:off x="2209800" y="7214235"/>
                          <a:ext cx="715010" cy="6216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98.75pt;margin-top:1.3pt;height:48.95pt;width:56.3pt;z-index:251671552;mso-width-relative:page;mso-height-relative:page;" filled="f" stroked="t" coordsize="21600,21600" o:gfxdata="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1OTMitYAAAAJAQAADwAAAAAAAAABACAAAAAiAAAAZHJzL2Rvd25yZXYueG1sUEsBAhQAFAAAAAgA&#10;h07iQAYL5IbuAQAA0AMAAA4AAAAAAAAAAQAgAAAAJQEAAGRycy9lMm9Eb2MueG1sUEsFBgAAAAAG&#10;AAYAWQEAAIUFAAAAAA==&#10;">
                <v:fill on="f" focussize="0,0"/>
                <v:stroke weight="0.5pt" color="#000000 [3200]" miterlimit="8" joinstyle="miter"/>
                <v:imagedata o:title=""/>
                <o:lock v:ext="edit" aspectratio="f"/>
              </v:line>
            </w:pict>
          </mc:Fallback>
        </mc:AlternateContent>
      </w:r>
    </w:p>
    <w:tbl>
      <w:tblPr>
        <w:tblStyle w:val="8"/>
        <w:tblpPr w:leftFromText="180" w:rightFromText="180" w:vertAnchor="text" w:horzAnchor="page" w:tblpX="2745" w:tblpY="73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9CC2E5" w:themeFill="accent1" w:themeFillTint="99"/>
        <w:tblLayout w:type="autofit"/>
        <w:tblCellMar>
          <w:top w:w="0" w:type="dxa"/>
          <w:left w:w="108" w:type="dxa"/>
          <w:bottom w:w="0" w:type="dxa"/>
          <w:right w:w="108" w:type="dxa"/>
        </w:tblCellMar>
      </w:tblPr>
      <w:tblGrid>
        <w:gridCol w:w="720"/>
        <w:gridCol w:w="720"/>
        <w:gridCol w:w="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9CC2E5" w:themeFill="accent1" w:themeFillTint="99"/>
          <w:tblCellMar>
            <w:top w:w="0" w:type="dxa"/>
            <w:left w:w="108" w:type="dxa"/>
            <w:bottom w:w="0" w:type="dxa"/>
            <w:right w:w="108" w:type="dxa"/>
          </w:tblCellMar>
        </w:tblPrEx>
        <w:tc>
          <w:tcPr>
            <w:tcW w:w="720" w:type="dxa"/>
            <w:shd w:val="clear" w:color="auto" w:fill="9CC2E5" w:themeFill="accent1" w:themeFillTint="99"/>
          </w:tcPr>
          <w:p>
            <w:pPr>
              <w:widowControl w:val="0"/>
              <w:numPr>
                <w:ilvl w:val="0"/>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9</w:t>
            </w:r>
          </w:p>
        </w:tc>
        <w:tc>
          <w:tcPr>
            <w:tcW w:w="720" w:type="dxa"/>
            <w:shd w:val="clear" w:color="auto" w:fill="9CC2E5" w:themeFill="accent1" w:themeFillTint="99"/>
          </w:tcPr>
          <w:p>
            <w:pPr>
              <w:widowControl w:val="0"/>
              <w:numPr>
                <w:ilvl w:val="0"/>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w:t>
            </w:r>
          </w:p>
        </w:tc>
        <w:tc>
          <w:tcPr>
            <w:tcW w:w="720" w:type="dxa"/>
            <w:shd w:val="clear" w:color="auto" w:fill="9CC2E5" w:themeFill="accent1" w:themeFillShade="BF" w:themeFillTint="99"/>
          </w:tcPr>
          <w:p>
            <w:pPr>
              <w:widowControl w:val="0"/>
              <w:numPr>
                <w:ilvl w:val="0"/>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2</w:t>
            </w:r>
          </w:p>
        </w:tc>
      </w:tr>
    </w:tbl>
    <w:tbl>
      <w:tblPr>
        <w:tblStyle w:val="8"/>
        <w:tblpPr w:leftFromText="180" w:rightFromText="180" w:vertAnchor="text" w:horzAnchor="page" w:tblpX="7397" w:tblpY="60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9CC2E5" w:themeFill="accent1" w:themeFillTint="99"/>
        <w:tblLayout w:type="autofit"/>
        <w:tblCellMar>
          <w:top w:w="0" w:type="dxa"/>
          <w:left w:w="108" w:type="dxa"/>
          <w:bottom w:w="0" w:type="dxa"/>
          <w:right w:w="108" w:type="dxa"/>
        </w:tblCellMar>
      </w:tblPr>
      <w:tblGrid>
        <w:gridCol w:w="720"/>
        <w:gridCol w:w="720"/>
        <w:gridCol w:w="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9CC2E5" w:themeFill="accent1" w:themeFillTint="99"/>
          <w:tblCellMar>
            <w:top w:w="0" w:type="dxa"/>
            <w:left w:w="108" w:type="dxa"/>
            <w:bottom w:w="0" w:type="dxa"/>
            <w:right w:w="108" w:type="dxa"/>
          </w:tblCellMar>
        </w:tblPrEx>
        <w:tc>
          <w:tcPr>
            <w:tcW w:w="720" w:type="dxa"/>
            <w:shd w:val="clear" w:color="auto" w:fill="9CC2E5" w:themeFill="accent1" w:themeFillTint="99"/>
          </w:tcPr>
          <w:p>
            <w:pPr>
              <w:widowControl w:val="0"/>
              <w:numPr>
                <w:ilvl w:val="0"/>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13</w:t>
            </w:r>
          </w:p>
        </w:tc>
        <w:tc>
          <w:tcPr>
            <w:tcW w:w="720" w:type="dxa"/>
            <w:shd w:val="clear" w:color="auto" w:fill="9CC2E5" w:themeFill="accent1" w:themeFillTint="99"/>
          </w:tcPr>
          <w:p>
            <w:pPr>
              <w:widowControl w:val="0"/>
              <w:numPr>
                <w:ilvl w:val="0"/>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16</w:t>
            </w:r>
          </w:p>
        </w:tc>
        <w:tc>
          <w:tcPr>
            <w:tcW w:w="720" w:type="dxa"/>
            <w:shd w:val="clear" w:color="auto" w:fill="9CC2E5" w:themeFill="accent1" w:themeFillShade="BF" w:themeFillTint="99"/>
          </w:tcPr>
          <w:p>
            <w:pPr>
              <w:widowControl w:val="0"/>
              <w:numPr>
                <w:ilvl w:val="0"/>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15</w:t>
            </w:r>
          </w:p>
        </w:tc>
      </w:tr>
    </w:tbl>
    <w:p>
      <w:pPr>
        <w:numPr>
          <w:ilvl w:val="0"/>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N/2</w:t>
      </w:r>
    </w:p>
    <w:p>
      <w:pPr>
        <w:numPr>
          <w:ilvl w:val="0"/>
          <w:numId w:val="0"/>
        </w:numPr>
        <w:rPr>
          <w:rFonts w:hint="default" w:ascii="Times New Roman" w:hAnsi="Times New Roman" w:cs="Times New Roman"/>
          <w:b w:val="0"/>
          <w:bCs w:val="0"/>
          <w:sz w:val="28"/>
          <w:szCs w:val="28"/>
          <w:lang w:val="en-US"/>
        </w:rPr>
      </w:pPr>
    </w:p>
    <w:p>
      <w:pPr>
        <w:numPr>
          <w:ilvl w:val="0"/>
          <w:numId w:val="0"/>
        </w:numPr>
        <w:rPr>
          <w:rFonts w:hint="default" w:ascii="Times New Roman" w:hAnsi="Times New Roman" w:cs="Times New Roman"/>
          <w:b w:val="0"/>
          <w:bCs w:val="0"/>
          <w:sz w:val="28"/>
          <w:szCs w:val="28"/>
          <w:lang w:val="en-US"/>
        </w:rPr>
      </w:pPr>
      <w:r>
        <w:rPr>
          <w:sz w:val="28"/>
        </w:rPr>
        <mc:AlternateContent>
          <mc:Choice Requires="wps">
            <w:drawing>
              <wp:anchor distT="0" distB="0" distL="114300" distR="114300" simplePos="0" relativeHeight="251678720" behindDoc="0" locked="0" layoutInCell="1" allowOverlap="1">
                <wp:simplePos x="0" y="0"/>
                <wp:positionH relativeFrom="column">
                  <wp:posOffset>3669665</wp:posOffset>
                </wp:positionH>
                <wp:positionV relativeFrom="paragraph">
                  <wp:posOffset>200025</wp:posOffset>
                </wp:positionV>
                <wp:extent cx="304800" cy="645160"/>
                <wp:effectExtent l="4445" t="1905" r="10795" b="8255"/>
                <wp:wrapNone/>
                <wp:docPr id="53" name="Straight Connector 53"/>
                <wp:cNvGraphicFramePr/>
                <a:graphic xmlns:a="http://schemas.openxmlformats.org/drawingml/2006/main">
                  <a:graphicData uri="http://schemas.microsoft.com/office/word/2010/wordprocessingShape">
                    <wps:wsp>
                      <wps:cNvCnPr/>
                      <wps:spPr>
                        <a:xfrm flipH="1">
                          <a:off x="0" y="0"/>
                          <a:ext cx="304800" cy="645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88.95pt;margin-top:15.75pt;height:50.8pt;width:24pt;z-index:251678720;mso-width-relative:page;mso-height-relative:page;" filled="f" stroked="t" coordsize="21600,21600" o:gfxdata="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MuhKVTYAAAACgEA&#10;AA8AAAAAAAAAAQAgAAAAIgAAAGRycy9kb3ducmV2LnhtbFBLAQIUABQAAAAIAIdO4kD/WACq4QEA&#10;AMQDAAAOAAAAAAAAAAEAIAAAACcBAABkcnMvZTJvRG9jLnhtbFBLBQYAAAAABgAGAFkBAAB6BQAA&#10;AAA=&#10;">
                <v:fill on="f" focussize="0,0"/>
                <v:stroke weight="0.5pt" color="#000000 [3200]" miterlimit="8" joinstyle="miter"/>
                <v:imagedata o:title=""/>
                <o:lock v:ext="edit" aspectratio="f"/>
              </v:line>
            </w:pict>
          </mc:Fallback>
        </mc:AlternateContent>
      </w:r>
      <w:r>
        <w:rPr>
          <w:sz w:val="28"/>
        </w:rPr>
        <mc:AlternateContent>
          <mc:Choice Requires="wps">
            <w:drawing>
              <wp:anchor distT="0" distB="0" distL="114300" distR="114300" simplePos="0" relativeHeight="251677696" behindDoc="0" locked="0" layoutInCell="1" allowOverlap="1">
                <wp:simplePos x="0" y="0"/>
                <wp:positionH relativeFrom="column">
                  <wp:posOffset>4408805</wp:posOffset>
                </wp:positionH>
                <wp:positionV relativeFrom="paragraph">
                  <wp:posOffset>200025</wp:posOffset>
                </wp:positionV>
                <wp:extent cx="480060" cy="621030"/>
                <wp:effectExtent l="3810" t="3175" r="3810" b="15875"/>
                <wp:wrapNone/>
                <wp:docPr id="52" name="Straight Connector 52"/>
                <wp:cNvGraphicFramePr/>
                <a:graphic xmlns:a="http://schemas.openxmlformats.org/drawingml/2006/main">
                  <a:graphicData uri="http://schemas.microsoft.com/office/word/2010/wordprocessingShape">
                    <wps:wsp>
                      <wps:cNvCnPr/>
                      <wps:spPr>
                        <a:xfrm>
                          <a:off x="0" y="0"/>
                          <a:ext cx="480060" cy="6210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47.15pt;margin-top:15.75pt;height:48.9pt;width:37.8pt;z-index:251677696;mso-width-relative:page;mso-height-relative:page;" filled="f" stroked="t" coordsize="21600,21600" o:gfxdata="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SXk7b1wAAAAoBAAAPAAAAAAAAAAEA&#10;IAAAACIAAABkcnMvZG93bnJldi54bWxQSwECFAAUAAAACACHTuJA2TtmjdcBAAC6AwAADgAAAAAA&#10;AAABACAAAAAmAQAAZHJzL2Uyb0RvYy54bWxQSwUGAAAAAAYABgBZAQAAbwUAAAAA&#10;">
                <v:fill on="f" focussize="0,0"/>
                <v:stroke weight="0.5pt" color="#000000 [3200]" miterlimit="8" joinstyle="miter"/>
                <v:imagedata o:title=""/>
                <o:lock v:ext="edit" aspectratio="f"/>
              </v:line>
            </w:pict>
          </mc:Fallback>
        </mc:AlternateContent>
      </w:r>
    </w:p>
    <w:p>
      <w:pPr>
        <w:numPr>
          <w:ilvl w:val="0"/>
          <w:numId w:val="0"/>
        </w:numPr>
        <w:rPr>
          <w:rFonts w:hint="default" w:ascii="Times New Roman" w:hAnsi="Times New Roman" w:cs="Times New Roman"/>
          <w:b w:val="0"/>
          <w:bCs w:val="0"/>
          <w:sz w:val="28"/>
          <w:szCs w:val="28"/>
          <w:lang w:val="en-US"/>
        </w:rPr>
      </w:pPr>
      <w:r>
        <w:rPr>
          <w:sz w:val="28"/>
        </w:rPr>
        <mc:AlternateContent>
          <mc:Choice Requires="wps">
            <w:drawing>
              <wp:anchor distT="0" distB="0" distL="114300" distR="114300" simplePos="0" relativeHeight="251681792" behindDoc="0" locked="0" layoutInCell="1" allowOverlap="1">
                <wp:simplePos x="0" y="0"/>
                <wp:positionH relativeFrom="column">
                  <wp:posOffset>4883785</wp:posOffset>
                </wp:positionH>
                <wp:positionV relativeFrom="paragraph">
                  <wp:posOffset>100965</wp:posOffset>
                </wp:positionV>
                <wp:extent cx="492125" cy="361950"/>
                <wp:effectExtent l="0" t="0" r="10795" b="3810"/>
                <wp:wrapNone/>
                <wp:docPr id="56" name="Text Box 56"/>
                <wp:cNvGraphicFramePr/>
                <a:graphic xmlns:a="http://schemas.openxmlformats.org/drawingml/2006/main">
                  <a:graphicData uri="http://schemas.microsoft.com/office/word/2010/wordprocessingShape">
                    <wps:wsp>
                      <wps:cNvSpPr txBox="1"/>
                      <wps:spPr>
                        <a:xfrm>
                          <a:off x="0" y="0"/>
                          <a:ext cx="492125" cy="3619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N/4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4.55pt;margin-top:7.95pt;height:28.5pt;width:38.75pt;z-index:251681792;mso-width-relative:page;mso-height-relative:page;" fillcolor="#FFFFFF [3201]" filled="t" stroked="f" coordsize="21600,21600" o:gfxdata="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3r81u9QAAAAJAQAADwAAAAAAAAABACAAAAAiAAAAZHJz&#10;L2Rvd25yZXYueG1sUEsBAhQAFAAAAAgAh07iQH8M4Q9BAgAAjwQAAA4AAAAAAAAAAQAgAAAAIwEA&#10;AGRycy9lMm9Eb2MueG1sUEsFBgAAAAAGAAYAWQEAANYFAAAAAA==&#10;">
                <v:fill on="t" focussize="0,0"/>
                <v:stroke on="f" weight="0.5pt"/>
                <v:imagedata o:title=""/>
                <o:lock v:ext="edit" aspectratio="f"/>
                <v:textbox>
                  <w:txbxContent>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N/4</w:t>
                      </w:r>
                    </w:p>
                  </w:txbxContent>
                </v:textbox>
              </v:shape>
            </w:pict>
          </mc:Fallback>
        </mc:AlternateContent>
      </w:r>
      <w:r>
        <w:rPr>
          <w:sz w:val="28"/>
        </w:rPr>
        <mc:AlternateContent>
          <mc:Choice Requires="wps">
            <w:drawing>
              <wp:anchor distT="0" distB="0" distL="114300" distR="114300" simplePos="0" relativeHeight="251682816" behindDoc="0" locked="0" layoutInCell="1" allowOverlap="1">
                <wp:simplePos x="0" y="0"/>
                <wp:positionH relativeFrom="column">
                  <wp:posOffset>3079115</wp:posOffset>
                </wp:positionH>
                <wp:positionV relativeFrom="paragraph">
                  <wp:posOffset>112395</wp:posOffset>
                </wp:positionV>
                <wp:extent cx="492125" cy="361950"/>
                <wp:effectExtent l="0" t="0" r="10795" b="3810"/>
                <wp:wrapNone/>
                <wp:docPr id="57" name="Text Box 57"/>
                <wp:cNvGraphicFramePr/>
                <a:graphic xmlns:a="http://schemas.openxmlformats.org/drawingml/2006/main">
                  <a:graphicData uri="http://schemas.microsoft.com/office/word/2010/wordprocessingShape">
                    <wps:wsp>
                      <wps:cNvSpPr txBox="1"/>
                      <wps:spPr>
                        <a:xfrm>
                          <a:off x="0" y="0"/>
                          <a:ext cx="492125" cy="3619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N/4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2.45pt;margin-top:8.85pt;height:28.5pt;width:38.75pt;z-index:251682816;mso-width-relative:page;mso-height-relative:page;" fillcolor="#FFFFFF [3201]" filled="t" stroked="f" coordsize="21600,21600" o:gfxdata="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cN6l3tQAAAAJAQAADwAAAAAAAAABACAAAAAiAAAAZHJz&#10;L2Rvd25yZXYueG1sUEsBAhQAFAAAAAgAh07iQIJ9oTZBAgAAjwQAAA4AAAAAAAAAAQAgAAAAIwEA&#10;AGRycy9lMm9Eb2MueG1sUEsFBgAAAAAGAAYAWQEAANYFAAAAAA==&#10;">
                <v:fill on="t" focussize="0,0"/>
                <v:stroke on="f" weight="0.5pt"/>
                <v:imagedata o:title=""/>
                <o:lock v:ext="edit" aspectratio="f"/>
                <v:textbox>
                  <w:txbxContent>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N/4</w:t>
                      </w:r>
                    </w:p>
                  </w:txbxContent>
                </v:textbox>
              </v:shape>
            </w:pict>
          </mc:Fallback>
        </mc:AlternateContent>
      </w:r>
      <w:r>
        <w:rPr>
          <w:sz w:val="28"/>
        </w:rPr>
        <mc:AlternateContent>
          <mc:Choice Requires="wps">
            <w:drawing>
              <wp:anchor distT="0" distB="0" distL="114300" distR="114300" simplePos="0" relativeHeight="251676672" behindDoc="0" locked="0" layoutInCell="1" allowOverlap="1">
                <wp:simplePos x="0" y="0"/>
                <wp:positionH relativeFrom="column">
                  <wp:posOffset>1454150</wp:posOffset>
                </wp:positionH>
                <wp:positionV relativeFrom="paragraph">
                  <wp:posOffset>77470</wp:posOffset>
                </wp:positionV>
                <wp:extent cx="316230" cy="738505"/>
                <wp:effectExtent l="4445" t="1905" r="14605" b="6350"/>
                <wp:wrapNone/>
                <wp:docPr id="51" name="Straight Connector 51"/>
                <wp:cNvGraphicFramePr/>
                <a:graphic xmlns:a="http://schemas.openxmlformats.org/drawingml/2006/main">
                  <a:graphicData uri="http://schemas.microsoft.com/office/word/2010/wordprocessingShape">
                    <wps:wsp>
                      <wps:cNvCnPr/>
                      <wps:spPr>
                        <a:xfrm>
                          <a:off x="2936875" y="8070215"/>
                          <a:ext cx="316230" cy="7385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14.5pt;margin-top:6.1pt;height:58.15pt;width:24.9pt;z-index:251676672;mso-width-relative:page;mso-height-relative:page;" filled="f" stroked="t" coordsize="21600,21600" o:gfxdata="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tOAow1gAA&#10;AAoBAAAPAAAAAAAAAAEAIAAAACIAAABkcnMvZG93bnJldi54bWxQSwECFAAUAAAACACHTuJA7VuW&#10;cucBAADGAwAADgAAAAAAAAABACAAAAAlAQAAZHJzL2Uyb0RvYy54bWxQSwUGAAAAAAYABgBZAQAA&#10;fgUAAAAA&#10;">
                <v:fill on="f" focussize="0,0"/>
                <v:stroke weight="0.5pt" color="#000000 [3200]" miterlimit="8" joinstyle="miter"/>
                <v:imagedata o:title=""/>
                <o:lock v:ext="edit" aspectratio="f"/>
              </v:line>
            </w:pict>
          </mc:Fallback>
        </mc:AlternateContent>
      </w:r>
      <w:r>
        <w:rPr>
          <w:sz w:val="28"/>
        </w:rPr>
        <mc:AlternateContent>
          <mc:Choice Requires="wps">
            <w:drawing>
              <wp:anchor distT="0" distB="0" distL="114300" distR="114300" simplePos="0" relativeHeight="251675648" behindDoc="0" locked="0" layoutInCell="1" allowOverlap="1">
                <wp:simplePos x="0" y="0"/>
                <wp:positionH relativeFrom="column">
                  <wp:posOffset>703580</wp:posOffset>
                </wp:positionH>
                <wp:positionV relativeFrom="paragraph">
                  <wp:posOffset>88900</wp:posOffset>
                </wp:positionV>
                <wp:extent cx="304800" cy="645160"/>
                <wp:effectExtent l="4445" t="1905" r="10795" b="8255"/>
                <wp:wrapNone/>
                <wp:docPr id="50" name="Straight Connector 50"/>
                <wp:cNvGraphicFramePr/>
                <a:graphic xmlns:a="http://schemas.openxmlformats.org/drawingml/2006/main">
                  <a:graphicData uri="http://schemas.microsoft.com/office/word/2010/wordprocessingShape">
                    <wps:wsp>
                      <wps:cNvCnPr/>
                      <wps:spPr>
                        <a:xfrm flipH="1">
                          <a:off x="1846580" y="7495540"/>
                          <a:ext cx="304800" cy="645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55.4pt;margin-top:7pt;height:50.8pt;width:24pt;z-index:251675648;mso-width-relative:page;mso-height-relative:page;" filled="f" stroked="t" coordsize="21600,21600" o:gfxdata="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t&#10;MteA1gAAAAoBAAAPAAAAAAAAAAEAIAAAACIAAABkcnMvZG93bnJldi54bWxQSwECFAAUAAAACACH&#10;TuJA/TfYFu0BAADQAwAADgAAAAAAAAABACAAAAAlAQAAZHJzL2Uyb0RvYy54bWxQSwUGAAAAAAYA&#10;BgBZAQAAhAUAAAAA&#10;">
                <v:fill on="f" focussize="0,0"/>
                <v:stroke weight="0.5pt" color="#000000 [3200]" miterlimit="8" joinstyle="miter"/>
                <v:imagedata o:title=""/>
                <o:lock v:ext="edit" aspectratio="f"/>
              </v:line>
            </w:pict>
          </mc:Fallback>
        </mc:AlternateContent>
      </w:r>
    </w:p>
    <w:tbl>
      <w:tblPr>
        <w:tblStyle w:val="8"/>
        <w:tblpPr w:leftFromText="180" w:rightFromText="180" w:vertAnchor="text" w:horzAnchor="page" w:tblpX="3483" w:tblpY="20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shd w:val="clear" w:color="auto" w:fill="2E75B5" w:themeFill="accent1" w:themeFillShade="BF"/>
          </w:tcPr>
          <w:p>
            <w:pPr>
              <w:widowControl w:val="0"/>
              <w:numPr>
                <w:ilvl w:val="0"/>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2</w:t>
            </w:r>
          </w:p>
        </w:tc>
      </w:tr>
    </w:tbl>
    <w:tbl>
      <w:tblPr>
        <w:tblStyle w:val="8"/>
        <w:tblpPr w:leftFromText="180" w:rightFromText="180" w:vertAnchor="text" w:horzAnchor="page" w:tblpX="8154" w:tblpY="7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E75B5" w:themeFill="accent1" w:themeFillShade="BF"/>
        <w:tblLayout w:type="autofit"/>
        <w:tblCellMar>
          <w:top w:w="0" w:type="dxa"/>
          <w:left w:w="108" w:type="dxa"/>
          <w:bottom w:w="0" w:type="dxa"/>
          <w:right w:w="108" w:type="dxa"/>
        </w:tblCellMar>
      </w:tblPr>
      <w:tblGrid>
        <w:gridCol w:w="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E75B5" w:themeFill="accent1" w:themeFillShade="BF"/>
          <w:tblCellMar>
            <w:top w:w="0" w:type="dxa"/>
            <w:left w:w="108" w:type="dxa"/>
            <w:bottom w:w="0" w:type="dxa"/>
            <w:right w:w="108" w:type="dxa"/>
          </w:tblCellMar>
        </w:tblPrEx>
        <w:tc>
          <w:tcPr>
            <w:tcW w:w="720" w:type="dxa"/>
            <w:shd w:val="clear" w:color="auto" w:fill="2E75B5" w:themeFill="accent1" w:themeFillShade="BF"/>
          </w:tcPr>
          <w:p>
            <w:pPr>
              <w:widowControl w:val="0"/>
              <w:numPr>
                <w:ilvl w:val="0"/>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15</w:t>
            </w:r>
          </w:p>
        </w:tc>
      </w:tr>
    </w:tbl>
    <w:p>
      <w:pPr>
        <w:numPr>
          <w:ilvl w:val="0"/>
          <w:numId w:val="0"/>
        </w:numPr>
        <w:rPr>
          <w:rFonts w:hint="default" w:ascii="Times New Roman" w:hAnsi="Times New Roman" w:cs="Times New Roman"/>
          <w:b w:val="0"/>
          <w:bCs w:val="0"/>
          <w:sz w:val="28"/>
          <w:szCs w:val="28"/>
          <w:lang w:val="en-US"/>
        </w:rPr>
      </w:pPr>
      <w:r>
        <w:rPr>
          <w:sz w:val="28"/>
        </w:rPr>
        <mc:AlternateContent>
          <mc:Choice Requires="wps">
            <w:drawing>
              <wp:anchor distT="0" distB="0" distL="114300" distR="114300" simplePos="0" relativeHeight="251683840" behindDoc="0" locked="0" layoutInCell="1" allowOverlap="1">
                <wp:simplePos x="0" y="0"/>
                <wp:positionH relativeFrom="column">
                  <wp:posOffset>1754505</wp:posOffset>
                </wp:positionH>
                <wp:positionV relativeFrom="paragraph">
                  <wp:posOffset>13335</wp:posOffset>
                </wp:positionV>
                <wp:extent cx="492125" cy="361950"/>
                <wp:effectExtent l="0" t="0" r="10795" b="3810"/>
                <wp:wrapNone/>
                <wp:docPr id="58" name="Text Box 58"/>
                <wp:cNvGraphicFramePr/>
                <a:graphic xmlns:a="http://schemas.openxmlformats.org/drawingml/2006/main">
                  <a:graphicData uri="http://schemas.microsoft.com/office/word/2010/wordprocessingShape">
                    <wps:wsp>
                      <wps:cNvSpPr txBox="1"/>
                      <wps:spPr>
                        <a:xfrm>
                          <a:off x="0" y="0"/>
                          <a:ext cx="492125" cy="3619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N/4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8.15pt;margin-top:1.05pt;height:28.5pt;width:38.75pt;z-index:251683840;mso-width-relative:page;mso-height-relative:page;" fillcolor="#FFFFFF [3201]" filled="t" stroked="f" coordsize="21600,21600" o:gfxdata="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B0/YH1AAAAAgBAAAPAAAAAAAAAAEAIAAAACIAAABkcnMv&#10;ZG93bnJldi54bWxQSwECFAAUAAAACACHTuJA2KESiUACAACPBAAADgAAAAAAAAABACAAAAAjAQAA&#10;ZHJzL2Uyb0RvYy54bWxQSwUGAAAAAAYABgBZAQAA1QUAAAAA&#10;">
                <v:fill on="t" focussize="0,0"/>
                <v:stroke on="f" weight="0.5pt"/>
                <v:imagedata o:title=""/>
                <o:lock v:ext="edit" aspectratio="f"/>
                <v:textbox>
                  <w:txbxContent>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N/4</w:t>
                      </w:r>
                    </w:p>
                  </w:txbxContent>
                </v:textbox>
              </v:shape>
            </w:pict>
          </mc:Fallback>
        </mc:AlternateContent>
      </w:r>
      <w:r>
        <w:rPr>
          <w:rFonts w:hint="default" w:ascii="Times New Roman" w:hAnsi="Times New Roman" w:cs="Times New Roman"/>
          <w:b w:val="0"/>
          <w:bCs w:val="0"/>
          <w:sz w:val="28"/>
          <w:szCs w:val="28"/>
          <w:lang w:val="en-US"/>
        </w:rPr>
        <w:t xml:space="preserve">         N/4</w:t>
      </w:r>
    </w:p>
    <w:tbl>
      <w:tblPr>
        <w:tblStyle w:val="8"/>
        <w:tblpPr w:leftFromText="180" w:rightFromText="180" w:vertAnchor="text" w:horzAnchor="page" w:tblpX="4240" w:tblpY="65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9CC2E5" w:themeFill="accent1" w:themeFillTint="99"/>
        <w:tblLayout w:type="autofit"/>
        <w:tblCellMar>
          <w:top w:w="0" w:type="dxa"/>
          <w:left w:w="108" w:type="dxa"/>
          <w:bottom w:w="0" w:type="dxa"/>
          <w:right w:w="108" w:type="dxa"/>
        </w:tblCellMar>
      </w:tblPr>
      <w:tblGrid>
        <w:gridCol w:w="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9CC2E5" w:themeFill="accent1" w:themeFillTint="99"/>
          <w:tblCellMar>
            <w:top w:w="0" w:type="dxa"/>
            <w:left w:w="108" w:type="dxa"/>
            <w:bottom w:w="0" w:type="dxa"/>
            <w:right w:w="108" w:type="dxa"/>
          </w:tblCellMar>
        </w:tblPrEx>
        <w:tc>
          <w:tcPr>
            <w:tcW w:w="720" w:type="dxa"/>
            <w:shd w:val="clear" w:color="auto" w:fill="9CC2E5" w:themeFill="accent1" w:themeFillTint="99"/>
          </w:tcPr>
          <w:p>
            <w:pPr>
              <w:widowControl w:val="0"/>
              <w:numPr>
                <w:ilvl w:val="0"/>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9</w:t>
            </w:r>
          </w:p>
        </w:tc>
      </w:tr>
    </w:tbl>
    <w:p>
      <w:pPr>
        <w:numPr>
          <w:ilvl w:val="0"/>
          <w:numId w:val="0"/>
        </w:numPr>
        <w:rPr>
          <w:rFonts w:hint="default" w:ascii="Times New Roman" w:hAnsi="Times New Roman" w:cs="Times New Roman"/>
          <w:b w:val="0"/>
          <w:bCs w:val="0"/>
          <w:sz w:val="28"/>
          <w:szCs w:val="28"/>
          <w:lang w:val="en-US"/>
        </w:rPr>
      </w:pPr>
    </w:p>
    <w:tbl>
      <w:tblPr>
        <w:tblStyle w:val="8"/>
        <w:tblpPr w:leftFromText="180" w:rightFromText="180" w:vertAnchor="text" w:horzAnchor="page" w:tblpX="2690" w:tblpY="19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9CC2E5" w:themeFill="accent1" w:themeFillTint="99"/>
        <w:tblLayout w:type="autofit"/>
        <w:tblCellMar>
          <w:top w:w="0" w:type="dxa"/>
          <w:left w:w="108" w:type="dxa"/>
          <w:bottom w:w="0" w:type="dxa"/>
          <w:right w:w="108" w:type="dxa"/>
        </w:tblCellMar>
      </w:tblPr>
      <w:tblGrid>
        <w:gridCol w:w="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shd w:val="clear" w:color="auto" w:fill="9CC2E5" w:themeFill="accent1" w:themeFillTint="99"/>
          </w:tcPr>
          <w:p>
            <w:pPr>
              <w:widowControl w:val="0"/>
              <w:numPr>
                <w:ilvl w:val="0"/>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w:t>
            </w:r>
          </w:p>
        </w:tc>
      </w:tr>
    </w:tbl>
    <w:tbl>
      <w:tblPr>
        <w:tblStyle w:val="8"/>
        <w:tblpPr w:leftFromText="180" w:rightFromText="180" w:vertAnchor="text" w:horzAnchor="page" w:tblpX="7323" w:tblpY="4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9CC2E5" w:themeFill="accent1" w:themeFillTint="99"/>
        <w:tblLayout w:type="autofit"/>
        <w:tblCellMar>
          <w:top w:w="0" w:type="dxa"/>
          <w:left w:w="108" w:type="dxa"/>
          <w:bottom w:w="0" w:type="dxa"/>
          <w:right w:w="108" w:type="dxa"/>
        </w:tblCellMar>
      </w:tblPr>
      <w:tblGrid>
        <w:gridCol w:w="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9CC2E5" w:themeFill="accent1" w:themeFillTint="99"/>
          <w:tblCellMar>
            <w:top w:w="0" w:type="dxa"/>
            <w:left w:w="108" w:type="dxa"/>
            <w:bottom w:w="0" w:type="dxa"/>
            <w:right w:w="108" w:type="dxa"/>
          </w:tblCellMar>
        </w:tblPrEx>
        <w:tc>
          <w:tcPr>
            <w:tcW w:w="720" w:type="dxa"/>
            <w:shd w:val="clear" w:color="auto" w:fill="9CC2E5" w:themeFill="accent1" w:themeFillTint="99"/>
          </w:tcPr>
          <w:p>
            <w:pPr>
              <w:widowControl w:val="0"/>
              <w:numPr>
                <w:ilvl w:val="0"/>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13</w:t>
            </w:r>
          </w:p>
        </w:tc>
      </w:tr>
    </w:tbl>
    <w:tbl>
      <w:tblPr>
        <w:tblStyle w:val="8"/>
        <w:tblpPr w:leftFromText="180" w:rightFromText="180" w:vertAnchor="text" w:horzAnchor="page" w:tblpX="9336" w:tblpY="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9CC2E5" w:themeFill="accent1" w:themeFillTint="99"/>
        <w:tblLayout w:type="autofit"/>
        <w:tblCellMar>
          <w:top w:w="0" w:type="dxa"/>
          <w:left w:w="108" w:type="dxa"/>
          <w:bottom w:w="0" w:type="dxa"/>
          <w:right w:w="108" w:type="dxa"/>
        </w:tblCellMar>
      </w:tblPr>
      <w:tblGrid>
        <w:gridCol w:w="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9CC2E5" w:themeFill="accent1" w:themeFillTint="99"/>
          <w:tblCellMar>
            <w:top w:w="0" w:type="dxa"/>
            <w:left w:w="108" w:type="dxa"/>
            <w:bottom w:w="0" w:type="dxa"/>
            <w:right w:w="108" w:type="dxa"/>
          </w:tblCellMar>
        </w:tblPrEx>
        <w:tc>
          <w:tcPr>
            <w:tcW w:w="720" w:type="dxa"/>
            <w:shd w:val="clear" w:color="auto" w:fill="9CC2E5" w:themeFill="accent1" w:themeFillTint="99"/>
          </w:tcPr>
          <w:p>
            <w:pPr>
              <w:widowControl w:val="0"/>
              <w:numPr>
                <w:ilvl w:val="0"/>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16</w:t>
            </w:r>
          </w:p>
        </w:tc>
      </w:tr>
    </w:tbl>
    <w:p>
      <w:pPr>
        <w:numPr>
          <w:ilvl w:val="0"/>
          <w:numId w:val="0"/>
        </w:numPr>
        <w:rPr>
          <w:rFonts w:hint="default" w:ascii="Times New Roman" w:hAnsi="Times New Roman" w:cs="Times New Roman"/>
          <w:b w:val="0"/>
          <w:bCs w:val="0"/>
          <w:sz w:val="28"/>
          <w:szCs w:val="28"/>
          <w:lang w:val="en-US"/>
        </w:rPr>
      </w:pPr>
    </w:p>
    <w:p>
      <w:pPr>
        <w:numPr>
          <w:ilvl w:val="0"/>
          <w:numId w:val="0"/>
        </w:numPr>
        <w:rPr>
          <w:rFonts w:hint="default" w:ascii="Times New Roman" w:hAnsi="Times New Roman" w:cs="Times New Roman"/>
          <w:b w:val="0"/>
          <w:bCs w:val="0"/>
          <w:sz w:val="28"/>
          <w:szCs w:val="28"/>
          <w:lang w:val="en-US"/>
        </w:rPr>
      </w:pPr>
    </w:p>
    <w:p>
      <w:pPr>
        <w:numPr>
          <w:ilvl w:val="0"/>
          <w:numId w:val="0"/>
        </w:numPr>
        <w:rPr>
          <w:rFonts w:hint="default" w:ascii="Times New Roman" w:hAnsi="Times New Roman" w:cs="Times New Roman"/>
          <w:b w:val="0"/>
          <w:bCs w:val="0"/>
          <w:sz w:val="28"/>
          <w:szCs w:val="28"/>
          <w:lang w:val="en-US"/>
        </w:rPr>
      </w:pPr>
    </w:p>
    <w:p>
      <w:pPr>
        <w:numPr>
          <w:ilvl w:val="0"/>
          <w:numId w:val="0"/>
        </w:numPr>
        <w:rPr>
          <w:rFonts w:hint="default" w:ascii="Times New Roman" w:hAnsi="Times New Roman" w:cs="Times New Roman"/>
          <w:b w:val="0"/>
          <w:bCs w:val="0"/>
          <w:sz w:val="28"/>
          <w:szCs w:val="28"/>
          <w:lang w:val="en-US"/>
        </w:rPr>
      </w:pPr>
    </w:p>
    <w:p>
      <w:pPr>
        <w:numPr>
          <w:ilvl w:val="0"/>
          <w:numId w:val="0"/>
        </w:numPr>
        <w:rPr>
          <w:rFonts w:hint="default" w:ascii="Times New Roman" w:hAnsi="Times New Roman" w:cs="Times New Roman"/>
          <w:b w:val="0"/>
          <w:bCs w:val="0"/>
          <w:i w:val="0"/>
          <w:sz w:val="28"/>
          <w:szCs w:val="28"/>
          <w:vertAlign w:val="baseline"/>
          <w:lang w:val="en-US" w:eastAsia="zh-CN" w:bidi="ar-SA"/>
        </w:rPr>
      </w:pPr>
      <m:oMath>
        <m:f>
          <m:fPr>
            <m:ctrlPr>
              <w:rPr>
                <w:rFonts w:hint="default" w:ascii="Cambria Math" w:hAnsi="Cambria Math" w:cs="Times New Roman"/>
                <w:b w:val="0"/>
                <w:bCs w:val="0"/>
                <w:i/>
                <w:sz w:val="28"/>
                <w:szCs w:val="28"/>
                <w:lang w:val="en-US" w:bidi="ar-SA"/>
              </w:rPr>
            </m:ctrlPr>
          </m:fPr>
          <m:num>
            <m:r>
              <m:rPr/>
              <w:rPr>
                <w:rFonts w:hint="default" w:ascii="Cambria Math" w:hAnsi="Cambria Math" w:cs="Times New Roman"/>
                <w:sz w:val="28"/>
                <w:szCs w:val="28"/>
                <w:lang w:val="en-US" w:bidi="ar-SA"/>
              </w:rPr>
              <m:t>n</m:t>
            </m:r>
            <m:ctrlPr>
              <w:rPr>
                <w:rFonts w:hint="default" w:ascii="Cambria Math" w:hAnsi="Cambria Math" w:cs="Times New Roman"/>
                <w:b w:val="0"/>
                <w:bCs w:val="0"/>
                <w:i/>
                <w:sz w:val="28"/>
                <w:szCs w:val="28"/>
                <w:lang w:val="en-US" w:bidi="ar-SA"/>
              </w:rPr>
            </m:ctrlPr>
          </m:num>
          <m:den>
            <m:sSup>
              <m:sSupPr>
                <m:ctrlPr>
                  <w:rPr>
                    <w:rFonts w:hint="default" w:ascii="Cambria Math" w:hAnsi="Cambria Math" w:cs="Times New Roman"/>
                    <w:b w:val="0"/>
                    <w:bCs w:val="0"/>
                    <w:i/>
                    <w:sz w:val="28"/>
                    <w:szCs w:val="28"/>
                    <w:lang w:val="en-US" w:bidi="ar-SA"/>
                  </w:rPr>
                </m:ctrlPr>
              </m:sSupPr>
              <m:e>
                <m:r>
                  <m:rPr/>
                  <w:rPr>
                    <w:rFonts w:hint="default" w:ascii="Cambria Math" w:hAnsi="Cambria Math" w:cs="Times New Roman"/>
                    <w:sz w:val="28"/>
                    <w:szCs w:val="28"/>
                    <w:lang w:val="en-US" w:bidi="ar-SA"/>
                  </w:rPr>
                  <m:t>2</m:t>
                </m:r>
                <m:ctrlPr>
                  <w:rPr>
                    <w:rFonts w:hint="default" w:ascii="Cambria Math" w:hAnsi="Cambria Math" w:cs="Times New Roman"/>
                    <w:b w:val="0"/>
                    <w:bCs w:val="0"/>
                    <w:i/>
                    <w:sz w:val="28"/>
                    <w:szCs w:val="28"/>
                    <w:lang w:val="en-US" w:bidi="ar-SA"/>
                  </w:rPr>
                </m:ctrlPr>
              </m:e>
              <m:sup>
                <m:r>
                  <m:rPr/>
                  <w:rPr>
                    <w:rFonts w:hint="default" w:ascii="Cambria Math" w:hAnsi="Cambria Math" w:cs="Times New Roman"/>
                    <w:sz w:val="28"/>
                    <w:szCs w:val="28"/>
                    <w:lang w:val="en-US" w:bidi="ar-SA"/>
                  </w:rPr>
                  <m:t>k</m:t>
                </m:r>
                <m:ctrlPr>
                  <w:rPr>
                    <w:rFonts w:hint="default" w:ascii="Cambria Math" w:hAnsi="Cambria Math" w:cs="Times New Roman"/>
                    <w:b w:val="0"/>
                    <w:bCs w:val="0"/>
                    <w:i/>
                    <w:sz w:val="28"/>
                    <w:szCs w:val="28"/>
                    <w:lang w:val="en-US" w:bidi="ar-SA"/>
                  </w:rPr>
                </m:ctrlPr>
              </m:sup>
            </m:sSup>
            <m:ctrlPr>
              <w:rPr>
                <w:rFonts w:hint="default" w:ascii="Cambria Math" w:hAnsi="Cambria Math" w:cs="Times New Roman"/>
                <w:b w:val="0"/>
                <w:bCs w:val="0"/>
                <w:i/>
                <w:sz w:val="28"/>
                <w:szCs w:val="28"/>
                <w:lang w:val="en-US" w:bidi="ar-SA"/>
              </w:rPr>
            </m:ctrlPr>
          </m:den>
        </m:f>
      </m:oMath>
      <w:r>
        <w:rPr>
          <w:rFonts w:hint="default" w:ascii="Times New Roman" w:hAnsi="Times New Roman" w:cs="Times New Roman"/>
          <w:b w:val="0"/>
          <w:bCs w:val="0"/>
          <w:i w:val="0"/>
          <w:sz w:val="28"/>
          <w:szCs w:val="28"/>
          <w:lang w:val="en-US" w:bidi="ar-SA"/>
        </w:rPr>
        <w:t xml:space="preserve"> = 1 =&gt;  k = log</w:t>
      </w:r>
      <w:r>
        <w:rPr>
          <w:rFonts w:hint="default" w:ascii="Times New Roman" w:hAnsi="Times New Roman" w:cs="Times New Roman"/>
          <w:b w:val="0"/>
          <w:bCs w:val="0"/>
          <w:i w:val="0"/>
          <w:sz w:val="28"/>
          <w:szCs w:val="28"/>
          <w:vertAlign w:val="subscript"/>
          <w:lang w:val="en-US" w:bidi="ar-SA"/>
        </w:rPr>
        <w:t>2</w:t>
      </w:r>
      <w:r>
        <w:rPr>
          <w:rFonts w:hint="default" w:ascii="Times New Roman" w:hAnsi="Times New Roman" w:cs="Times New Roman"/>
          <w:b w:val="0"/>
          <w:bCs w:val="0"/>
          <w:i w:val="0"/>
          <w:sz w:val="28"/>
          <w:szCs w:val="28"/>
          <w:vertAlign w:val="baseline"/>
          <w:lang w:val="en-US" w:bidi="ar-SA"/>
        </w:rPr>
        <w:t>n lần phân hoạch</w:t>
      </w:r>
    </w:p>
    <w:p>
      <w:pPr>
        <w:numPr>
          <w:ilvl w:val="0"/>
          <w:numId w:val="0"/>
        </w:numPr>
        <w:ind w:leftChars="0"/>
        <w:rPr>
          <w:rFonts w:hint="default" w:ascii="Times New Roman" w:hAnsi="Times New Roman" w:cs="Times New Roman"/>
          <w:b w:val="0"/>
          <w:bCs w:val="0"/>
          <w:i w:val="0"/>
          <w:sz w:val="28"/>
          <w:szCs w:val="28"/>
          <w:lang w:val="en-US" w:eastAsia="zh-CN" w:bidi="ar-SA"/>
        </w:rPr>
      </w:pPr>
      <w:r>
        <w:rPr>
          <w:rFonts w:hint="default" w:ascii="Times New Roman" w:hAnsi="Times New Roman" w:cs="Times New Roman"/>
          <w:b w:val="0"/>
          <w:bCs w:val="0"/>
          <w:i w:val="0"/>
          <w:sz w:val="28"/>
          <w:szCs w:val="28"/>
          <w:lang w:val="en-US" w:eastAsia="zh-CN" w:bidi="ar-SA"/>
        </w:rPr>
        <w:t>Mỗi lần phân hoạch duyệt n phần tử</w:t>
      </w:r>
    </w:p>
    <w:p>
      <w:pPr>
        <w:numPr>
          <w:ilvl w:val="0"/>
          <w:numId w:val="0"/>
        </w:numPr>
        <w:ind w:leftChars="0"/>
        <w:rPr>
          <w:rFonts w:hint="default" w:ascii="Times New Roman" w:hAnsi="Times New Roman" w:cs="Times New Roman"/>
          <w:b/>
          <w:bCs/>
          <w:i w:val="0"/>
          <w:sz w:val="28"/>
          <w:szCs w:val="28"/>
          <w:lang w:val="en-US" w:eastAsia="zh-CN" w:bidi="ar-SA"/>
        </w:rPr>
      </w:pPr>
      <w:r>
        <w:rPr>
          <w:rFonts w:hint="default" w:ascii="Times New Roman" w:hAnsi="Times New Roman" w:cs="Times New Roman"/>
          <w:b/>
          <w:bCs/>
          <w:i w:val="0"/>
          <w:sz w:val="28"/>
          <w:szCs w:val="28"/>
          <w:lang w:val="en-US" w:eastAsia="zh-CN" w:bidi="ar-SA"/>
        </w:rPr>
        <w:t>=&gt; O(logn * n)</w:t>
      </w:r>
    </w:p>
    <w:p>
      <w:pPr>
        <w:numPr>
          <w:ilvl w:val="0"/>
          <w:numId w:val="0"/>
        </w:numPr>
        <w:ind w:leftChars="0"/>
        <w:rPr>
          <w:rFonts w:hint="default" w:hAnsi="Cambria Math" w:cs="Times New Roman"/>
          <w:b/>
          <w:bCs/>
          <w:i w:val="0"/>
          <w:sz w:val="28"/>
          <w:szCs w:val="28"/>
          <w:lang w:val="en-US" w:eastAsia="zh-CN" w:bidi="ar-SA"/>
        </w:rPr>
      </w:pPr>
    </w:p>
    <w:p>
      <w:pPr>
        <w:numPr>
          <w:ilvl w:val="0"/>
          <w:numId w:val="1"/>
        </w:numPr>
        <w:ind w:left="0" w:leftChars="0" w:firstLine="0" w:firstLineChars="0"/>
        <w:rPr>
          <w:rFonts w:hint="default" w:hAnsi="Cambria Math" w:cs="Times New Roman"/>
          <w:b/>
          <w:bCs/>
          <w:i w:val="0"/>
          <w:sz w:val="28"/>
          <w:szCs w:val="28"/>
          <w:lang w:val="en-US" w:eastAsia="zh-CN" w:bidi="ar-SA"/>
        </w:rPr>
      </w:pPr>
      <w:r>
        <w:rPr>
          <w:rFonts w:hint="default" w:hAnsi="Cambria Math" w:cs="Times New Roman"/>
          <w:b/>
          <w:bCs/>
          <w:i w:val="0"/>
          <w:sz w:val="28"/>
          <w:szCs w:val="28"/>
          <w:lang w:val="en-US" w:eastAsia="zh-CN" w:bidi="ar-SA"/>
        </w:rPr>
        <w:t>Xấu nhất O(n</w:t>
      </w:r>
      <w:r>
        <w:rPr>
          <w:rFonts w:hint="default" w:hAnsi="Cambria Math" w:cs="Times New Roman"/>
          <w:b/>
          <w:bCs/>
          <w:i w:val="0"/>
          <w:sz w:val="28"/>
          <w:szCs w:val="28"/>
          <w:vertAlign w:val="superscript"/>
          <w:lang w:val="en-US" w:eastAsia="zh-CN" w:bidi="ar-SA"/>
        </w:rPr>
        <w:t>2</w:t>
      </w:r>
      <w:r>
        <w:rPr>
          <w:rFonts w:hint="default" w:hAnsi="Cambria Math" w:cs="Times New Roman"/>
          <w:b/>
          <w:bCs/>
          <w:i w:val="0"/>
          <w:sz w:val="28"/>
          <w:szCs w:val="28"/>
          <w:vertAlign w:val="baseline"/>
          <w:lang w:val="en-US" w:eastAsia="zh-CN" w:bidi="ar-SA"/>
        </w:rPr>
        <w:t>)</w:t>
      </w:r>
    </w:p>
    <w:tbl>
      <w:tblPr>
        <w:tblStyle w:val="8"/>
        <w:tblpPr w:leftFromText="180" w:rightFromText="180" w:vertAnchor="text" w:horzAnchor="page" w:tblpX="1970" w:tblpY="235"/>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9CC2E5" w:themeFill="accent1" w:themeFillTint="99"/>
        <w:tblLayout w:type="autofit"/>
        <w:tblCellMar>
          <w:top w:w="0" w:type="dxa"/>
          <w:left w:w="108" w:type="dxa"/>
          <w:bottom w:w="0" w:type="dxa"/>
          <w:right w:w="108" w:type="dxa"/>
        </w:tblCellMar>
      </w:tblPr>
      <w:tblGrid>
        <w:gridCol w:w="720"/>
        <w:gridCol w:w="720"/>
        <w:gridCol w:w="720"/>
        <w:gridCol w:w="720"/>
        <w:gridCol w:w="720"/>
        <w:gridCol w:w="720"/>
        <w:gridCol w:w="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9CC2E5" w:themeFill="accent1" w:themeFillTint="99"/>
          <w:tblCellMar>
            <w:top w:w="0" w:type="dxa"/>
            <w:left w:w="108" w:type="dxa"/>
            <w:bottom w:w="0" w:type="dxa"/>
            <w:right w:w="108" w:type="dxa"/>
          </w:tblCellMar>
        </w:tblPrEx>
        <w:trPr>
          <w:jc w:val="center"/>
        </w:trPr>
        <w:tc>
          <w:tcPr>
            <w:tcW w:w="720" w:type="dxa"/>
            <w:shd w:val="clear" w:color="auto" w:fill="9CC2E5" w:themeFill="accent1" w:themeFillTint="99"/>
          </w:tcPr>
          <w:p>
            <w:pPr>
              <w:widowControl w:val="0"/>
              <w:numPr>
                <w:ilvl w:val="0"/>
                <w:numId w:val="0"/>
              </w:numPr>
              <w:jc w:val="left"/>
              <w:rPr>
                <w:rFonts w:hint="default" w:ascii="Times New Roman" w:hAnsi="Times New Roman" w:cs="Times New Roman"/>
                <w:b w:val="0"/>
                <w:bCs w:val="0"/>
                <w:i w:val="0"/>
                <w:sz w:val="28"/>
                <w:szCs w:val="28"/>
                <w:vertAlign w:val="baseline"/>
                <w:lang w:val="en-US" w:eastAsia="zh-CN" w:bidi="ar-SA"/>
              </w:rPr>
            </w:pPr>
            <w:r>
              <w:rPr>
                <w:rFonts w:hint="default" w:ascii="Times New Roman" w:hAnsi="Times New Roman" w:cs="Times New Roman"/>
                <w:b w:val="0"/>
                <w:bCs w:val="0"/>
                <w:i w:val="0"/>
                <w:sz w:val="28"/>
                <w:szCs w:val="28"/>
                <w:vertAlign w:val="baseline"/>
                <w:lang w:val="en-US" w:eastAsia="zh-CN" w:bidi="ar-SA"/>
              </w:rPr>
              <w:t>16</w:t>
            </w:r>
          </w:p>
        </w:tc>
        <w:tc>
          <w:tcPr>
            <w:tcW w:w="720" w:type="dxa"/>
            <w:shd w:val="clear" w:color="auto" w:fill="9CC2E5" w:themeFill="accent1" w:themeFillTint="99"/>
          </w:tcPr>
          <w:p>
            <w:pPr>
              <w:widowControl w:val="0"/>
              <w:numPr>
                <w:ilvl w:val="0"/>
                <w:numId w:val="0"/>
              </w:numPr>
              <w:jc w:val="both"/>
              <w:rPr>
                <w:rFonts w:hint="default" w:ascii="Times New Roman" w:hAnsi="Times New Roman" w:cs="Times New Roman"/>
                <w:b w:val="0"/>
                <w:bCs w:val="0"/>
                <w:i w:val="0"/>
                <w:sz w:val="28"/>
                <w:szCs w:val="28"/>
                <w:vertAlign w:val="baseline"/>
                <w:lang w:val="en-US" w:eastAsia="zh-CN" w:bidi="ar-SA"/>
              </w:rPr>
            </w:pPr>
            <w:r>
              <w:rPr>
                <w:rFonts w:hint="default" w:ascii="Times New Roman" w:hAnsi="Times New Roman" w:cs="Times New Roman"/>
                <w:b w:val="0"/>
                <w:bCs w:val="0"/>
                <w:i w:val="0"/>
                <w:sz w:val="28"/>
                <w:szCs w:val="28"/>
                <w:vertAlign w:val="baseline"/>
                <w:lang w:val="en-US" w:eastAsia="zh-CN" w:bidi="ar-SA"/>
              </w:rPr>
              <w:t>15</w:t>
            </w:r>
          </w:p>
        </w:tc>
        <w:tc>
          <w:tcPr>
            <w:tcW w:w="720" w:type="dxa"/>
            <w:shd w:val="clear" w:color="auto" w:fill="9CC2E5" w:themeFill="accent1" w:themeFillTint="99"/>
          </w:tcPr>
          <w:p>
            <w:pPr>
              <w:widowControl w:val="0"/>
              <w:numPr>
                <w:ilvl w:val="0"/>
                <w:numId w:val="0"/>
              </w:numPr>
              <w:jc w:val="both"/>
              <w:rPr>
                <w:rFonts w:hint="default" w:ascii="Times New Roman" w:hAnsi="Times New Roman" w:cs="Times New Roman"/>
                <w:b w:val="0"/>
                <w:bCs w:val="0"/>
                <w:i w:val="0"/>
                <w:sz w:val="28"/>
                <w:szCs w:val="28"/>
                <w:vertAlign w:val="baseline"/>
                <w:lang w:val="en-US" w:eastAsia="zh-CN" w:bidi="ar-SA"/>
              </w:rPr>
            </w:pPr>
            <w:r>
              <w:rPr>
                <w:rFonts w:hint="default" w:ascii="Times New Roman" w:hAnsi="Times New Roman" w:cs="Times New Roman"/>
                <w:b w:val="0"/>
                <w:bCs w:val="0"/>
                <w:i w:val="0"/>
                <w:sz w:val="28"/>
                <w:szCs w:val="28"/>
                <w:vertAlign w:val="baseline"/>
                <w:lang w:val="en-US" w:eastAsia="zh-CN" w:bidi="ar-SA"/>
              </w:rPr>
              <w:t>13</w:t>
            </w:r>
          </w:p>
        </w:tc>
        <w:tc>
          <w:tcPr>
            <w:tcW w:w="720" w:type="dxa"/>
            <w:shd w:val="clear" w:color="auto" w:fill="9CC2E5" w:themeFill="accent1" w:themeFillTint="99"/>
          </w:tcPr>
          <w:p>
            <w:pPr>
              <w:widowControl w:val="0"/>
              <w:numPr>
                <w:ilvl w:val="0"/>
                <w:numId w:val="0"/>
              </w:numPr>
              <w:jc w:val="both"/>
              <w:rPr>
                <w:rFonts w:hint="default" w:ascii="Times New Roman" w:hAnsi="Times New Roman" w:cs="Times New Roman"/>
                <w:b w:val="0"/>
                <w:bCs w:val="0"/>
                <w:i w:val="0"/>
                <w:sz w:val="28"/>
                <w:szCs w:val="28"/>
                <w:vertAlign w:val="baseline"/>
                <w:lang w:val="en-US" w:eastAsia="zh-CN" w:bidi="ar-SA"/>
              </w:rPr>
            </w:pPr>
            <w:r>
              <w:rPr>
                <w:rFonts w:hint="default" w:ascii="Times New Roman" w:hAnsi="Times New Roman" w:cs="Times New Roman"/>
                <w:b w:val="0"/>
                <w:bCs w:val="0"/>
                <w:i w:val="0"/>
                <w:sz w:val="28"/>
                <w:szCs w:val="28"/>
                <w:vertAlign w:val="baseline"/>
                <w:lang w:val="en-US" w:eastAsia="zh-CN" w:bidi="ar-SA"/>
              </w:rPr>
              <w:t>10</w:t>
            </w:r>
          </w:p>
        </w:tc>
        <w:tc>
          <w:tcPr>
            <w:tcW w:w="720" w:type="dxa"/>
            <w:shd w:val="clear" w:color="auto" w:fill="9CC2E5" w:themeFill="accent1" w:themeFillTint="99"/>
          </w:tcPr>
          <w:p>
            <w:pPr>
              <w:widowControl w:val="0"/>
              <w:numPr>
                <w:ilvl w:val="0"/>
                <w:numId w:val="0"/>
              </w:numPr>
              <w:jc w:val="center"/>
              <w:rPr>
                <w:rFonts w:hint="default" w:ascii="Times New Roman" w:hAnsi="Times New Roman" w:cs="Times New Roman"/>
                <w:b w:val="0"/>
                <w:bCs w:val="0"/>
                <w:i w:val="0"/>
                <w:sz w:val="28"/>
                <w:szCs w:val="28"/>
                <w:vertAlign w:val="baseline"/>
                <w:lang w:val="en-US" w:eastAsia="zh-CN" w:bidi="ar-SA"/>
              </w:rPr>
            </w:pPr>
            <w:r>
              <w:rPr>
                <w:rFonts w:hint="default" w:ascii="Times New Roman" w:hAnsi="Times New Roman" w:cs="Times New Roman"/>
                <w:b w:val="0"/>
                <w:bCs w:val="0"/>
                <w:i w:val="0"/>
                <w:sz w:val="28"/>
                <w:szCs w:val="28"/>
                <w:vertAlign w:val="baseline"/>
                <w:lang w:val="en-US" w:eastAsia="zh-CN" w:bidi="ar-SA"/>
              </w:rPr>
              <w:t>9</w:t>
            </w:r>
          </w:p>
        </w:tc>
        <w:tc>
          <w:tcPr>
            <w:tcW w:w="720" w:type="dxa"/>
            <w:shd w:val="clear" w:color="auto" w:fill="9CC2E5" w:themeFill="accent1" w:themeFillTint="99"/>
          </w:tcPr>
          <w:p>
            <w:pPr>
              <w:widowControl w:val="0"/>
              <w:numPr>
                <w:ilvl w:val="0"/>
                <w:numId w:val="0"/>
              </w:numPr>
              <w:jc w:val="center"/>
              <w:rPr>
                <w:rFonts w:hint="default" w:ascii="Times New Roman" w:hAnsi="Times New Roman" w:cs="Times New Roman"/>
                <w:b w:val="0"/>
                <w:bCs w:val="0"/>
                <w:i w:val="0"/>
                <w:sz w:val="28"/>
                <w:szCs w:val="28"/>
                <w:vertAlign w:val="baseline"/>
                <w:lang w:val="en-US" w:eastAsia="zh-CN" w:bidi="ar-SA"/>
              </w:rPr>
            </w:pPr>
            <w:r>
              <w:rPr>
                <w:rFonts w:hint="default" w:ascii="Times New Roman" w:hAnsi="Times New Roman" w:cs="Times New Roman"/>
                <w:b w:val="0"/>
                <w:bCs w:val="0"/>
                <w:i w:val="0"/>
                <w:sz w:val="28"/>
                <w:szCs w:val="28"/>
                <w:vertAlign w:val="baseline"/>
                <w:lang w:val="en-US" w:eastAsia="zh-CN" w:bidi="ar-SA"/>
              </w:rPr>
              <w:t>2</w:t>
            </w:r>
          </w:p>
        </w:tc>
        <w:tc>
          <w:tcPr>
            <w:tcW w:w="720" w:type="dxa"/>
            <w:shd w:val="clear" w:color="auto" w:fill="9CC2E5" w:themeFill="accent1" w:themeFillShade="BF" w:themeFillTint="99"/>
          </w:tcPr>
          <w:p>
            <w:pPr>
              <w:widowControl w:val="0"/>
              <w:numPr>
                <w:ilvl w:val="0"/>
                <w:numId w:val="0"/>
              </w:numPr>
              <w:jc w:val="center"/>
              <w:rPr>
                <w:rFonts w:hint="default" w:ascii="Times New Roman" w:hAnsi="Times New Roman" w:cs="Times New Roman"/>
                <w:b w:val="0"/>
                <w:bCs w:val="0"/>
                <w:i w:val="0"/>
                <w:sz w:val="28"/>
                <w:szCs w:val="28"/>
                <w:vertAlign w:val="baseline"/>
                <w:lang w:val="en-US" w:eastAsia="zh-CN" w:bidi="ar-SA"/>
              </w:rPr>
            </w:pPr>
            <w:r>
              <w:rPr>
                <w:rFonts w:hint="default" w:ascii="Times New Roman" w:hAnsi="Times New Roman" w:cs="Times New Roman"/>
                <w:b w:val="0"/>
                <w:bCs w:val="0"/>
                <w:i w:val="0"/>
                <w:sz w:val="28"/>
                <w:szCs w:val="28"/>
                <w:vertAlign w:val="baseline"/>
                <w:lang w:val="en-US" w:eastAsia="zh-CN" w:bidi="ar-SA"/>
              </w:rPr>
              <w:t>1</w:t>
            </w:r>
          </w:p>
        </w:tc>
      </w:tr>
    </w:tbl>
    <w:p>
      <w:pPr>
        <w:numPr>
          <w:ilvl w:val="0"/>
          <w:numId w:val="0"/>
        </w:numPr>
        <w:ind w:leftChars="0"/>
        <w:rPr>
          <w:rFonts w:hint="default" w:ascii="Times New Roman" w:hAnsi="Times New Roman" w:cs="Times New Roman"/>
          <w:b w:val="0"/>
          <w:bCs w:val="0"/>
          <w:i w:val="0"/>
          <w:sz w:val="28"/>
          <w:szCs w:val="28"/>
          <w:lang w:val="en-US" w:eastAsia="zh-CN" w:bidi="ar-SA"/>
        </w:rPr>
      </w:pPr>
      <w:r>
        <w:rPr>
          <w:sz w:val="28"/>
        </w:rPr>
        <mc:AlternateContent>
          <mc:Choice Requires="wps">
            <w:drawing>
              <wp:anchor distT="0" distB="0" distL="114300" distR="114300" simplePos="0" relativeHeight="251684864" behindDoc="0" locked="0" layoutInCell="1" allowOverlap="1">
                <wp:simplePos x="0" y="0"/>
                <wp:positionH relativeFrom="column">
                  <wp:posOffset>-4287520</wp:posOffset>
                </wp:positionH>
                <wp:positionV relativeFrom="paragraph">
                  <wp:posOffset>57785</wp:posOffset>
                </wp:positionV>
                <wp:extent cx="492125" cy="361950"/>
                <wp:effectExtent l="0" t="0" r="10795" b="3810"/>
                <wp:wrapNone/>
                <wp:docPr id="59" name="Text Box 59"/>
                <wp:cNvGraphicFramePr/>
                <a:graphic xmlns:a="http://schemas.openxmlformats.org/drawingml/2006/main">
                  <a:graphicData uri="http://schemas.microsoft.com/office/word/2010/wordprocessingShape">
                    <wps:wsp>
                      <wps:cNvSpPr txBox="1"/>
                      <wps:spPr>
                        <a:xfrm>
                          <a:off x="0" y="0"/>
                          <a:ext cx="492125" cy="3619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7.6pt;margin-top:4.55pt;height:28.5pt;width:38.75pt;z-index:251684864;mso-width-relative:page;mso-height-relative:page;" fillcolor="#FFFFFF [3201]" filled="t" stroked="f" coordsize="21600,21600" o:gfxdata="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iPEwTNcAAAAKAQAADwAAAAAAAAABACAAAAAiAAAA&#10;ZHJzL2Rvd25yZXYueG1sUEsBAhQAFAAAAAgAh07iQCXQUrBBAgAAjwQAAA4AAAAAAAAAAQAgAAAA&#10;JgEAAGRycy9lMm9Eb2MueG1sUEsFBgAAAAAGAAYAWQEAANkFAAAAAA==&#10;">
                <v:fill on="t" focussize="0,0"/>
                <v:stroke on="f" weight="0.5pt"/>
                <v:imagedata o:title=""/>
                <o:lock v:ext="edit" aspectratio="f"/>
                <v:textbox>
                  <w:txbxContent>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N</w:t>
                      </w:r>
                    </w:p>
                  </w:txbxContent>
                </v:textbox>
              </v:shape>
            </w:pict>
          </mc:Fallback>
        </mc:AlternateContent>
      </w:r>
    </w:p>
    <w:p>
      <w:pPr>
        <w:numPr>
          <w:ilvl w:val="0"/>
          <w:numId w:val="0"/>
        </w:numPr>
        <w:ind w:leftChars="0"/>
        <w:rPr>
          <w:rFonts w:hint="default" w:ascii="Times New Roman" w:hAnsi="Times New Roman" w:cs="Times New Roman"/>
          <w:b w:val="0"/>
          <w:bCs w:val="0"/>
          <w:i w:val="0"/>
          <w:sz w:val="28"/>
          <w:szCs w:val="28"/>
          <w:lang w:val="en-US" w:eastAsia="zh-CN" w:bidi="ar-SA"/>
        </w:rPr>
      </w:pPr>
      <w:r>
        <w:rPr>
          <w:rFonts w:hint="default" w:ascii="Times New Roman" w:hAnsi="Times New Roman" w:cs="Times New Roman"/>
          <w:b w:val="0"/>
          <w:bCs w:val="0"/>
          <w:i w:val="0"/>
          <w:sz w:val="28"/>
          <w:szCs w:val="28"/>
          <w:lang w:val="en-US" w:eastAsia="zh-CN" w:bidi="ar-SA"/>
        </w:rPr>
        <w:t xml:space="preserve"> </w:t>
      </w:r>
    </w:p>
    <w:p>
      <w:pPr>
        <w:numPr>
          <w:ilvl w:val="0"/>
          <w:numId w:val="0"/>
        </w:numPr>
        <w:ind w:leftChars="0"/>
        <w:rPr>
          <w:rFonts w:hint="default" w:ascii="Times New Roman" w:hAnsi="Times New Roman" w:cs="Times New Roman"/>
          <w:b w:val="0"/>
          <w:bCs w:val="0"/>
          <w:i w:val="0"/>
          <w:sz w:val="28"/>
          <w:szCs w:val="28"/>
          <w:lang w:val="en-US" w:eastAsia="zh-CN" w:bidi="ar-SA"/>
        </w:rPr>
      </w:pPr>
      <w:r>
        <w:rPr>
          <w:rFonts w:hint="default" w:ascii="Times New Roman" w:hAnsi="Times New Roman" w:cs="Times New Roman"/>
          <w:b w:val="0"/>
          <w:bCs w:val="0"/>
          <w:i w:val="0"/>
          <w:sz w:val="28"/>
          <w:szCs w:val="28"/>
          <w:lang w:val="en-US" w:eastAsia="zh-CN" w:bidi="ar-SA"/>
        </w:rPr>
        <w:t xml:space="preserve">N - 1 </w:t>
      </w:r>
      <w:r>
        <w:rPr>
          <w:rFonts w:hint="default" w:ascii="Times New Roman" w:hAnsi="Times New Roman" w:cs="Times New Roman"/>
          <w:b w:val="0"/>
          <w:bCs w:val="0"/>
          <w:i w:val="0"/>
          <w:sz w:val="28"/>
          <w:szCs w:val="28"/>
          <w:lang w:val="en-US" w:eastAsia="zh-CN" w:bidi="ar-SA"/>
        </w:rPr>
        <w:tab/>
      </w:r>
      <w:r>
        <w:rPr>
          <w:rFonts w:hint="default" w:ascii="Times New Roman" w:hAnsi="Times New Roman" w:cs="Times New Roman"/>
          <w:b w:val="0"/>
          <w:bCs w:val="0"/>
          <w:i w:val="0"/>
          <w:sz w:val="28"/>
          <w:szCs w:val="28"/>
          <w:lang w:val="en-US" w:eastAsia="zh-CN" w:bidi="ar-SA"/>
        </w:rPr>
        <w:tab/>
      </w:r>
      <w:r>
        <w:rPr>
          <w:rFonts w:hint="default" w:ascii="Times New Roman" w:hAnsi="Times New Roman" w:cs="Times New Roman"/>
          <w:b w:val="0"/>
          <w:bCs w:val="0"/>
          <w:i w:val="0"/>
          <w:sz w:val="28"/>
          <w:szCs w:val="28"/>
          <w:lang w:val="en-US" w:eastAsia="zh-CN" w:bidi="ar-SA"/>
        </w:rPr>
        <w:t>1</w:t>
      </w:r>
      <w:r>
        <w:rPr>
          <w:rFonts w:hint="default" w:ascii="Times New Roman" w:hAnsi="Times New Roman" w:cs="Times New Roman"/>
          <w:b w:val="0"/>
          <w:bCs w:val="0"/>
          <w:i w:val="0"/>
          <w:sz w:val="28"/>
          <w:szCs w:val="28"/>
          <w:lang w:val="en-US" w:eastAsia="zh-CN" w:bidi="ar-SA"/>
        </w:rPr>
        <w:tab/>
      </w:r>
      <w:r>
        <w:rPr>
          <w:rFonts w:hint="default" w:ascii="Times New Roman" w:hAnsi="Times New Roman" w:cs="Times New Roman"/>
          <w:b w:val="0"/>
          <w:bCs w:val="0"/>
          <w:i w:val="0"/>
          <w:sz w:val="28"/>
          <w:szCs w:val="28"/>
          <w:lang w:val="en-US" w:eastAsia="zh-CN" w:bidi="ar-SA"/>
        </w:rPr>
        <w:tab/>
      </w:r>
      <w:r>
        <w:rPr>
          <w:rFonts w:hint="default" w:ascii="Times New Roman" w:hAnsi="Times New Roman" w:cs="Times New Roman"/>
          <w:b w:val="0"/>
          <w:bCs w:val="0"/>
          <w:i w:val="0"/>
          <w:sz w:val="28"/>
          <w:szCs w:val="28"/>
          <w:lang w:val="en-US" w:eastAsia="zh-CN" w:bidi="ar-SA"/>
        </w:rPr>
        <w:tab/>
      </w:r>
      <w:r>
        <w:rPr>
          <w:rFonts w:hint="default" w:ascii="Times New Roman" w:hAnsi="Times New Roman" w:cs="Times New Roman"/>
          <w:b w:val="0"/>
          <w:bCs w:val="0"/>
          <w:i w:val="0"/>
          <w:sz w:val="28"/>
          <w:szCs w:val="28"/>
          <w:lang w:val="en-US" w:eastAsia="zh-CN" w:bidi="ar-SA"/>
        </w:rPr>
        <w:tab/>
      </w:r>
      <w:r>
        <w:rPr>
          <w:rFonts w:hint="default" w:ascii="Times New Roman" w:hAnsi="Times New Roman" w:cs="Times New Roman"/>
          <w:b w:val="0"/>
          <w:bCs w:val="0"/>
          <w:i w:val="0"/>
          <w:sz w:val="28"/>
          <w:szCs w:val="28"/>
          <w:lang w:val="en-US" w:eastAsia="zh-CN" w:bidi="ar-SA"/>
        </w:rPr>
        <w:t>16,15,13,10,9,2</w:t>
      </w:r>
    </w:p>
    <w:p>
      <w:pPr>
        <w:numPr>
          <w:ilvl w:val="0"/>
          <w:numId w:val="0"/>
        </w:numPr>
        <w:ind w:leftChars="0"/>
        <w:rPr>
          <w:rFonts w:hint="default" w:ascii="Times New Roman" w:hAnsi="Times New Roman" w:cs="Times New Roman"/>
          <w:b w:val="0"/>
          <w:bCs w:val="0"/>
          <w:i w:val="0"/>
          <w:sz w:val="28"/>
          <w:szCs w:val="28"/>
          <w:lang w:val="en-US" w:eastAsia="zh-CN" w:bidi="ar-SA"/>
        </w:rPr>
      </w:pPr>
      <w:r>
        <w:rPr>
          <w:rFonts w:hint="default" w:ascii="Times New Roman" w:hAnsi="Times New Roman" w:cs="Times New Roman"/>
          <w:b w:val="0"/>
          <w:bCs w:val="0"/>
          <w:i w:val="0"/>
          <w:sz w:val="28"/>
          <w:szCs w:val="28"/>
          <w:lang w:val="en-US" w:eastAsia="zh-CN" w:bidi="ar-SA"/>
        </w:rPr>
        <w:t xml:space="preserve">N - 2 </w:t>
      </w:r>
      <w:r>
        <w:rPr>
          <w:rFonts w:hint="default" w:ascii="Times New Roman" w:hAnsi="Times New Roman" w:cs="Times New Roman"/>
          <w:b w:val="0"/>
          <w:bCs w:val="0"/>
          <w:i w:val="0"/>
          <w:sz w:val="28"/>
          <w:szCs w:val="28"/>
          <w:lang w:val="en-US" w:eastAsia="zh-CN" w:bidi="ar-SA"/>
        </w:rPr>
        <w:tab/>
      </w:r>
      <w:r>
        <w:rPr>
          <w:rFonts w:hint="default" w:ascii="Times New Roman" w:hAnsi="Times New Roman" w:cs="Times New Roman"/>
          <w:b w:val="0"/>
          <w:bCs w:val="0"/>
          <w:i w:val="0"/>
          <w:sz w:val="28"/>
          <w:szCs w:val="28"/>
          <w:lang w:val="en-US" w:eastAsia="zh-CN" w:bidi="ar-SA"/>
        </w:rPr>
        <w:tab/>
      </w:r>
      <w:r>
        <w:rPr>
          <w:rFonts w:hint="default" w:ascii="Times New Roman" w:hAnsi="Times New Roman" w:cs="Times New Roman"/>
          <w:b w:val="0"/>
          <w:bCs w:val="0"/>
          <w:i w:val="0"/>
          <w:sz w:val="28"/>
          <w:szCs w:val="28"/>
          <w:lang w:val="en-US" w:eastAsia="zh-CN" w:bidi="ar-SA"/>
        </w:rPr>
        <w:t>1</w:t>
      </w:r>
      <w:r>
        <w:rPr>
          <w:rFonts w:hint="default" w:ascii="Times New Roman" w:hAnsi="Times New Roman" w:cs="Times New Roman"/>
          <w:b w:val="0"/>
          <w:bCs w:val="0"/>
          <w:i w:val="0"/>
          <w:sz w:val="28"/>
          <w:szCs w:val="28"/>
          <w:lang w:val="en-US" w:eastAsia="zh-CN" w:bidi="ar-SA"/>
        </w:rPr>
        <w:tab/>
      </w:r>
      <w:r>
        <w:rPr>
          <w:rFonts w:hint="default" w:ascii="Times New Roman" w:hAnsi="Times New Roman" w:cs="Times New Roman"/>
          <w:b w:val="0"/>
          <w:bCs w:val="0"/>
          <w:i w:val="0"/>
          <w:sz w:val="28"/>
          <w:szCs w:val="28"/>
          <w:lang w:val="en-US" w:eastAsia="zh-CN" w:bidi="ar-SA"/>
        </w:rPr>
        <w:t>2</w:t>
      </w:r>
      <w:r>
        <w:rPr>
          <w:rFonts w:hint="default" w:ascii="Times New Roman" w:hAnsi="Times New Roman" w:cs="Times New Roman"/>
          <w:b w:val="0"/>
          <w:bCs w:val="0"/>
          <w:i w:val="0"/>
          <w:sz w:val="28"/>
          <w:szCs w:val="28"/>
          <w:lang w:val="en-US" w:eastAsia="zh-CN" w:bidi="ar-SA"/>
        </w:rPr>
        <w:tab/>
      </w:r>
      <w:r>
        <w:rPr>
          <w:rFonts w:hint="default" w:ascii="Times New Roman" w:hAnsi="Times New Roman" w:cs="Times New Roman"/>
          <w:b w:val="0"/>
          <w:bCs w:val="0"/>
          <w:i w:val="0"/>
          <w:sz w:val="28"/>
          <w:szCs w:val="28"/>
          <w:lang w:val="en-US" w:eastAsia="zh-CN" w:bidi="ar-SA"/>
        </w:rPr>
        <w:tab/>
      </w:r>
      <w:r>
        <w:rPr>
          <w:rFonts w:hint="default" w:ascii="Times New Roman" w:hAnsi="Times New Roman" w:cs="Times New Roman"/>
          <w:b w:val="0"/>
          <w:bCs w:val="0"/>
          <w:i w:val="0"/>
          <w:sz w:val="28"/>
          <w:szCs w:val="28"/>
          <w:lang w:val="en-US" w:eastAsia="zh-CN" w:bidi="ar-SA"/>
        </w:rPr>
        <w:tab/>
      </w:r>
      <w:r>
        <w:rPr>
          <w:rFonts w:hint="default" w:ascii="Times New Roman" w:hAnsi="Times New Roman" w:cs="Times New Roman"/>
          <w:b w:val="0"/>
          <w:bCs w:val="0"/>
          <w:i w:val="0"/>
          <w:sz w:val="28"/>
          <w:szCs w:val="28"/>
          <w:lang w:val="en-US" w:eastAsia="zh-CN" w:bidi="ar-SA"/>
        </w:rPr>
        <w:t>16,15,13,10,9</w:t>
      </w:r>
    </w:p>
    <w:p>
      <w:pPr>
        <w:numPr>
          <w:ilvl w:val="0"/>
          <w:numId w:val="0"/>
        </w:numPr>
        <w:ind w:leftChars="0"/>
        <w:rPr>
          <w:rFonts w:hint="default" w:ascii="Times New Roman" w:hAnsi="Times New Roman" w:cs="Times New Roman"/>
          <w:b w:val="0"/>
          <w:bCs w:val="0"/>
          <w:i w:val="0"/>
          <w:sz w:val="28"/>
          <w:szCs w:val="28"/>
          <w:lang w:val="en-US" w:eastAsia="zh-CN" w:bidi="ar-SA"/>
        </w:rPr>
      </w:pPr>
      <w:r>
        <w:rPr>
          <w:rFonts w:hint="default" w:ascii="Times New Roman" w:hAnsi="Times New Roman" w:cs="Times New Roman"/>
          <w:b w:val="0"/>
          <w:bCs w:val="0"/>
          <w:i w:val="0"/>
          <w:sz w:val="28"/>
          <w:szCs w:val="28"/>
          <w:lang w:val="en-US" w:eastAsia="zh-CN" w:bidi="ar-SA"/>
        </w:rPr>
        <w:t xml:space="preserve">N - 3 </w:t>
      </w:r>
      <w:r>
        <w:rPr>
          <w:rFonts w:hint="default" w:ascii="Times New Roman" w:hAnsi="Times New Roman" w:cs="Times New Roman"/>
          <w:b w:val="0"/>
          <w:bCs w:val="0"/>
          <w:i w:val="0"/>
          <w:sz w:val="28"/>
          <w:szCs w:val="28"/>
          <w:lang w:val="en-US" w:eastAsia="zh-CN" w:bidi="ar-SA"/>
        </w:rPr>
        <w:tab/>
      </w:r>
      <w:r>
        <w:rPr>
          <w:rFonts w:hint="default" w:ascii="Times New Roman" w:hAnsi="Times New Roman" w:cs="Times New Roman"/>
          <w:b w:val="0"/>
          <w:bCs w:val="0"/>
          <w:i w:val="0"/>
          <w:sz w:val="28"/>
          <w:szCs w:val="28"/>
          <w:lang w:val="en-US" w:eastAsia="zh-CN" w:bidi="ar-SA"/>
        </w:rPr>
        <w:tab/>
      </w:r>
      <w:r>
        <w:rPr>
          <w:rFonts w:hint="default" w:ascii="Times New Roman" w:hAnsi="Times New Roman" w:cs="Times New Roman"/>
          <w:b w:val="0"/>
          <w:bCs w:val="0"/>
          <w:i w:val="0"/>
          <w:sz w:val="28"/>
          <w:szCs w:val="28"/>
          <w:lang w:val="en-US" w:eastAsia="zh-CN" w:bidi="ar-SA"/>
        </w:rPr>
        <w:t>1</w:t>
      </w:r>
      <w:r>
        <w:rPr>
          <w:rFonts w:hint="default" w:ascii="Times New Roman" w:hAnsi="Times New Roman" w:cs="Times New Roman"/>
          <w:b w:val="0"/>
          <w:bCs w:val="0"/>
          <w:i w:val="0"/>
          <w:sz w:val="28"/>
          <w:szCs w:val="28"/>
          <w:lang w:val="en-US" w:eastAsia="zh-CN" w:bidi="ar-SA"/>
        </w:rPr>
        <w:tab/>
      </w:r>
      <w:r>
        <w:rPr>
          <w:rFonts w:hint="default" w:ascii="Times New Roman" w:hAnsi="Times New Roman" w:cs="Times New Roman"/>
          <w:b w:val="0"/>
          <w:bCs w:val="0"/>
          <w:i w:val="0"/>
          <w:sz w:val="28"/>
          <w:szCs w:val="28"/>
          <w:lang w:val="en-US" w:eastAsia="zh-CN" w:bidi="ar-SA"/>
        </w:rPr>
        <w:t>2</w:t>
      </w:r>
      <w:r>
        <w:rPr>
          <w:rFonts w:hint="default" w:ascii="Times New Roman" w:hAnsi="Times New Roman" w:cs="Times New Roman"/>
          <w:b w:val="0"/>
          <w:bCs w:val="0"/>
          <w:i w:val="0"/>
          <w:sz w:val="28"/>
          <w:szCs w:val="28"/>
          <w:lang w:val="en-US" w:eastAsia="zh-CN" w:bidi="ar-SA"/>
        </w:rPr>
        <w:tab/>
      </w:r>
      <w:r>
        <w:rPr>
          <w:rFonts w:hint="default" w:ascii="Times New Roman" w:hAnsi="Times New Roman" w:cs="Times New Roman"/>
          <w:b w:val="0"/>
          <w:bCs w:val="0"/>
          <w:i w:val="0"/>
          <w:sz w:val="28"/>
          <w:szCs w:val="28"/>
          <w:lang w:val="en-US" w:eastAsia="zh-CN" w:bidi="ar-SA"/>
        </w:rPr>
        <w:t xml:space="preserve">9  </w:t>
      </w:r>
      <w:r>
        <w:rPr>
          <w:rFonts w:hint="default" w:ascii="Times New Roman" w:hAnsi="Times New Roman" w:cs="Times New Roman"/>
          <w:b w:val="0"/>
          <w:bCs w:val="0"/>
          <w:i w:val="0"/>
          <w:sz w:val="28"/>
          <w:szCs w:val="28"/>
          <w:lang w:val="en-US" w:eastAsia="zh-CN" w:bidi="ar-SA"/>
        </w:rPr>
        <w:tab/>
      </w:r>
      <w:r>
        <w:rPr>
          <w:rFonts w:hint="default" w:ascii="Times New Roman" w:hAnsi="Times New Roman" w:cs="Times New Roman"/>
          <w:b w:val="0"/>
          <w:bCs w:val="0"/>
          <w:i w:val="0"/>
          <w:sz w:val="28"/>
          <w:szCs w:val="28"/>
          <w:lang w:val="en-US" w:eastAsia="zh-CN" w:bidi="ar-SA"/>
        </w:rPr>
        <w:tab/>
      </w:r>
      <w:r>
        <w:rPr>
          <w:rFonts w:hint="default" w:ascii="Times New Roman" w:hAnsi="Times New Roman" w:cs="Times New Roman"/>
          <w:b w:val="0"/>
          <w:bCs w:val="0"/>
          <w:i w:val="0"/>
          <w:sz w:val="28"/>
          <w:szCs w:val="28"/>
          <w:lang w:val="en-US" w:eastAsia="zh-CN" w:bidi="ar-SA"/>
        </w:rPr>
        <w:t>16,15,13,10</w:t>
      </w:r>
    </w:p>
    <w:p>
      <w:pPr>
        <w:numPr>
          <w:ilvl w:val="0"/>
          <w:numId w:val="0"/>
        </w:numPr>
        <w:ind w:leftChars="0"/>
        <w:rPr>
          <w:rFonts w:hint="default" w:ascii="Times New Roman" w:hAnsi="Times New Roman" w:cs="Times New Roman"/>
          <w:b w:val="0"/>
          <w:bCs w:val="0"/>
          <w:i w:val="0"/>
          <w:sz w:val="28"/>
          <w:szCs w:val="28"/>
          <w:lang w:val="en-US" w:eastAsia="zh-CN" w:bidi="ar-SA"/>
        </w:rPr>
      </w:pPr>
      <w:r>
        <w:rPr>
          <w:rFonts w:hint="default" w:ascii="Times New Roman" w:hAnsi="Times New Roman" w:cs="Times New Roman"/>
          <w:b w:val="0"/>
          <w:bCs w:val="0"/>
          <w:i w:val="0"/>
          <w:sz w:val="28"/>
          <w:szCs w:val="28"/>
          <w:lang w:val="en-US" w:eastAsia="zh-CN" w:bidi="ar-SA"/>
        </w:rPr>
        <w:t>…</w:t>
      </w:r>
    </w:p>
    <w:p>
      <w:pPr>
        <w:numPr>
          <w:ilvl w:val="0"/>
          <w:numId w:val="0"/>
        </w:numPr>
        <w:ind w:leftChars="0"/>
        <w:rPr>
          <w:rFonts w:hint="default" w:ascii="Times New Roman" w:hAnsi="Times New Roman" w:cs="Times New Roman"/>
          <w:b w:val="0"/>
          <w:bCs w:val="0"/>
          <w:i w:val="0"/>
          <w:sz w:val="28"/>
          <w:szCs w:val="28"/>
          <w:lang w:val="en-US" w:eastAsia="zh-CN" w:bidi="ar-SA"/>
        </w:rPr>
      </w:pPr>
      <w:r>
        <w:rPr>
          <w:rFonts w:hint="default" w:ascii="Times New Roman" w:hAnsi="Times New Roman" w:cs="Times New Roman"/>
          <w:b w:val="0"/>
          <w:bCs w:val="0"/>
          <w:i w:val="0"/>
          <w:sz w:val="28"/>
          <w:szCs w:val="28"/>
          <w:lang w:val="en-US" w:eastAsia="zh-CN" w:bidi="ar-SA"/>
        </w:rPr>
        <w:t>…</w:t>
      </w:r>
    </w:p>
    <w:p>
      <w:pPr>
        <w:numPr>
          <w:ilvl w:val="0"/>
          <w:numId w:val="2"/>
        </w:numPr>
        <w:ind w:left="1440" w:leftChars="0" w:firstLine="0" w:firstLineChars="0"/>
        <w:rPr>
          <w:rFonts w:hint="default" w:ascii="Times New Roman" w:hAnsi="Times New Roman" w:cs="Times New Roman"/>
          <w:b w:val="0"/>
          <w:bCs w:val="0"/>
          <w:i w:val="0"/>
          <w:sz w:val="28"/>
          <w:szCs w:val="28"/>
          <w:lang w:val="en-US" w:eastAsia="zh-CN" w:bidi="ar-SA"/>
        </w:rPr>
      </w:pPr>
      <w:r>
        <w:rPr>
          <w:rFonts w:hint="default" w:ascii="Times New Roman" w:hAnsi="Times New Roman" w:cs="Times New Roman"/>
          <w:b w:val="0"/>
          <w:bCs w:val="0"/>
          <w:i w:val="0"/>
          <w:sz w:val="28"/>
          <w:szCs w:val="28"/>
          <w:lang w:val="en-US" w:eastAsia="zh-CN" w:bidi="ar-SA"/>
        </w:rPr>
        <w:t>2</w:t>
      </w:r>
      <w:r>
        <w:rPr>
          <w:rFonts w:hint="default" w:ascii="Times New Roman" w:hAnsi="Times New Roman" w:cs="Times New Roman"/>
          <w:b w:val="0"/>
          <w:bCs w:val="0"/>
          <w:i w:val="0"/>
          <w:sz w:val="28"/>
          <w:szCs w:val="28"/>
          <w:lang w:val="en-US" w:eastAsia="zh-CN" w:bidi="ar-SA"/>
        </w:rPr>
        <w:tab/>
      </w:r>
      <w:r>
        <w:rPr>
          <w:rFonts w:hint="default" w:ascii="Times New Roman" w:hAnsi="Times New Roman" w:cs="Times New Roman"/>
          <w:b w:val="0"/>
          <w:bCs w:val="0"/>
          <w:i w:val="0"/>
          <w:sz w:val="28"/>
          <w:szCs w:val="28"/>
          <w:lang w:val="en-US" w:eastAsia="zh-CN" w:bidi="ar-SA"/>
        </w:rPr>
        <w:t xml:space="preserve">9 </w:t>
      </w:r>
      <w:r>
        <w:rPr>
          <w:rFonts w:hint="default" w:ascii="Times New Roman" w:hAnsi="Times New Roman" w:cs="Times New Roman"/>
          <w:b w:val="0"/>
          <w:bCs w:val="0"/>
          <w:i w:val="0"/>
          <w:sz w:val="28"/>
          <w:szCs w:val="28"/>
          <w:lang w:val="en-US" w:eastAsia="zh-CN" w:bidi="ar-SA"/>
        </w:rPr>
        <w:tab/>
      </w:r>
      <w:r>
        <w:rPr>
          <w:rFonts w:hint="default" w:ascii="Times New Roman" w:hAnsi="Times New Roman" w:cs="Times New Roman"/>
          <w:b w:val="0"/>
          <w:bCs w:val="0"/>
          <w:i w:val="0"/>
          <w:sz w:val="28"/>
          <w:szCs w:val="28"/>
          <w:lang w:val="en-US" w:eastAsia="zh-CN" w:bidi="ar-SA"/>
        </w:rPr>
        <w:t>10</w:t>
      </w:r>
      <w:r>
        <w:rPr>
          <w:rFonts w:hint="default" w:ascii="Times New Roman" w:hAnsi="Times New Roman" w:cs="Times New Roman"/>
          <w:b w:val="0"/>
          <w:bCs w:val="0"/>
          <w:i w:val="0"/>
          <w:sz w:val="28"/>
          <w:szCs w:val="28"/>
          <w:lang w:val="en-US" w:eastAsia="zh-CN" w:bidi="ar-SA"/>
        </w:rPr>
        <w:tab/>
      </w:r>
      <w:r>
        <w:rPr>
          <w:rFonts w:hint="default" w:ascii="Times New Roman" w:hAnsi="Times New Roman" w:cs="Times New Roman"/>
          <w:b w:val="0"/>
          <w:bCs w:val="0"/>
          <w:i w:val="0"/>
          <w:sz w:val="28"/>
          <w:szCs w:val="28"/>
          <w:lang w:val="en-US" w:eastAsia="zh-CN" w:bidi="ar-SA"/>
        </w:rPr>
        <w:t>…</w:t>
      </w:r>
      <w:r>
        <w:rPr>
          <w:rFonts w:hint="default" w:ascii="Times New Roman" w:hAnsi="Times New Roman" w:cs="Times New Roman"/>
          <w:b w:val="0"/>
          <w:bCs w:val="0"/>
          <w:i w:val="0"/>
          <w:sz w:val="28"/>
          <w:szCs w:val="28"/>
          <w:lang w:val="en-US" w:eastAsia="zh-CN" w:bidi="ar-SA"/>
        </w:rPr>
        <w:tab/>
      </w:r>
      <w:r>
        <w:rPr>
          <w:rFonts w:hint="default" w:ascii="Times New Roman" w:hAnsi="Times New Roman" w:cs="Times New Roman"/>
          <w:b w:val="0"/>
          <w:bCs w:val="0"/>
          <w:i w:val="0"/>
          <w:sz w:val="28"/>
          <w:szCs w:val="28"/>
          <w:lang w:val="en-US" w:eastAsia="zh-CN" w:bidi="ar-SA"/>
        </w:rPr>
        <w:t>16</w:t>
      </w:r>
    </w:p>
    <w:p>
      <w:pPr>
        <w:numPr>
          <w:ilvl w:val="0"/>
          <w:numId w:val="0"/>
        </w:numPr>
        <w:ind w:left="1440" w:leftChars="0"/>
        <w:rPr>
          <w:rFonts w:hint="default" w:ascii="Times New Roman" w:hAnsi="Times New Roman" w:cs="Times New Roman"/>
          <w:b w:val="0"/>
          <w:bCs w:val="0"/>
          <w:i w:val="0"/>
          <w:sz w:val="28"/>
          <w:szCs w:val="28"/>
          <w:lang w:val="en-US" w:eastAsia="zh-CN" w:bidi="ar-SA"/>
        </w:rPr>
      </w:pPr>
      <w:r>
        <w:rPr>
          <w:rFonts w:hint="default" w:ascii="Times New Roman" w:hAnsi="Times New Roman" w:cs="Times New Roman"/>
          <w:b w:val="0"/>
          <w:bCs w:val="0"/>
          <w:i w:val="0"/>
          <w:sz w:val="28"/>
          <w:szCs w:val="28"/>
          <w:lang w:val="en-US" w:eastAsia="zh-CN" w:bidi="ar-SA"/>
        </w:rPr>
        <w:tab/>
      </w:r>
      <w:r>
        <w:rPr>
          <w:rFonts w:hint="default" w:ascii="Times New Roman" w:hAnsi="Times New Roman" w:cs="Times New Roman"/>
          <w:b w:val="0"/>
          <w:bCs w:val="0"/>
          <w:i w:val="0"/>
          <w:sz w:val="28"/>
          <w:szCs w:val="28"/>
          <w:lang w:val="en-US" w:eastAsia="zh-CN" w:bidi="ar-SA"/>
        </w:rPr>
        <w:tab/>
      </w:r>
      <w:r>
        <w:rPr>
          <w:rFonts w:hint="default" w:ascii="Times New Roman" w:hAnsi="Times New Roman" w:cs="Times New Roman"/>
          <w:b w:val="0"/>
          <w:bCs w:val="0"/>
          <w:i w:val="0"/>
          <w:sz w:val="28"/>
          <w:szCs w:val="28"/>
          <w:lang w:val="en-US" w:eastAsia="zh-CN" w:bidi="ar-SA"/>
        </w:rPr>
        <w:t xml:space="preserve"> </w:t>
      </w:r>
    </w:p>
    <w:p>
      <w:pPr>
        <w:numPr>
          <w:ilvl w:val="0"/>
          <w:numId w:val="0"/>
        </w:numPr>
        <w:ind w:leftChars="0"/>
        <w:rPr>
          <w:rFonts w:hint="default" w:ascii="Times New Roman" w:hAnsi="Times New Roman" w:cs="Times New Roman"/>
          <w:b/>
          <w:bCs/>
          <w:i w:val="0"/>
          <w:sz w:val="28"/>
          <w:szCs w:val="28"/>
          <w:vertAlign w:val="baseline"/>
          <w:lang w:val="en-US" w:eastAsia="zh-CN" w:bidi="ar-SA"/>
        </w:rPr>
      </w:pPr>
      <w:r>
        <w:rPr>
          <w:rFonts w:hint="default" w:ascii="Times New Roman" w:hAnsi="Times New Roman" w:cs="Times New Roman"/>
          <w:b w:val="0"/>
          <w:bCs w:val="0"/>
          <w:i w:val="0"/>
          <w:sz w:val="28"/>
          <w:szCs w:val="28"/>
          <w:lang w:val="en-US" w:eastAsia="zh-CN" w:bidi="ar-SA"/>
        </w:rPr>
        <w:tab/>
      </w:r>
      <w:r>
        <w:rPr>
          <w:rFonts w:hint="default" w:ascii="Times New Roman" w:hAnsi="Times New Roman" w:cs="Times New Roman"/>
          <w:b w:val="0"/>
          <w:bCs w:val="0"/>
          <w:i w:val="0"/>
          <w:sz w:val="28"/>
          <w:szCs w:val="28"/>
          <w:lang w:val="en-US" w:eastAsia="zh-CN" w:bidi="ar-SA"/>
        </w:rPr>
        <w:t xml:space="preserve">n(n+1)/2  =&gt; </w:t>
      </w:r>
      <w:r>
        <w:rPr>
          <w:rFonts w:hint="default" w:ascii="Times New Roman" w:hAnsi="Times New Roman" w:cs="Times New Roman"/>
          <w:b/>
          <w:bCs/>
          <w:i w:val="0"/>
          <w:sz w:val="28"/>
          <w:szCs w:val="28"/>
          <w:lang w:val="en-US" w:eastAsia="zh-CN" w:bidi="ar-SA"/>
        </w:rPr>
        <w:t>O(n</w:t>
      </w:r>
      <w:r>
        <w:rPr>
          <w:rFonts w:hint="default" w:ascii="Times New Roman" w:hAnsi="Times New Roman" w:cs="Times New Roman"/>
          <w:b/>
          <w:bCs/>
          <w:i w:val="0"/>
          <w:sz w:val="28"/>
          <w:szCs w:val="28"/>
          <w:vertAlign w:val="superscript"/>
          <w:lang w:val="en-US" w:eastAsia="zh-CN" w:bidi="ar-SA"/>
        </w:rPr>
        <w:t>2</w:t>
      </w:r>
      <w:r>
        <w:rPr>
          <w:rFonts w:hint="default" w:ascii="Times New Roman" w:hAnsi="Times New Roman" w:cs="Times New Roman"/>
          <w:b/>
          <w:bCs/>
          <w:i w:val="0"/>
          <w:sz w:val="28"/>
          <w:szCs w:val="28"/>
          <w:vertAlign w:val="baseline"/>
          <w:lang w:val="en-US" w:eastAsia="zh-CN" w:bidi="ar-SA"/>
        </w:rPr>
        <w:t>)</w:t>
      </w:r>
    </w:p>
    <w:p>
      <w:pPr>
        <w:numPr>
          <w:ilvl w:val="0"/>
          <w:numId w:val="0"/>
        </w:numP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2.4 Code</w:t>
      </w:r>
    </w:p>
    <w:p>
      <w:pPr>
        <w:numPr>
          <w:ilvl w:val="0"/>
          <w:numId w:val="0"/>
        </w:numPr>
        <w:jc w:val="center"/>
        <w:rPr>
          <w:rFonts w:hint="default" w:ascii="Times New Roman" w:hAnsi="Times New Roman" w:cs="Times New Roman"/>
          <w:b/>
          <w:bCs/>
          <w:sz w:val="36"/>
          <w:szCs w:val="36"/>
          <w:lang w:val="en-US"/>
        </w:rPr>
      </w:pPr>
      <w:r>
        <w:drawing>
          <wp:inline distT="0" distB="0" distL="114300" distR="114300">
            <wp:extent cx="4023360" cy="4732020"/>
            <wp:effectExtent l="0" t="0" r="0" b="7620"/>
            <wp:docPr id="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1"/>
                    <pic:cNvPicPr>
                      <a:picLocks noChangeAspect="1"/>
                    </pic:cNvPicPr>
                  </pic:nvPicPr>
                  <pic:blipFill>
                    <a:blip r:embed="rId4"/>
                    <a:stretch>
                      <a:fillRect/>
                    </a:stretch>
                  </pic:blipFill>
                  <pic:spPr>
                    <a:xfrm>
                      <a:off x="0" y="0"/>
                      <a:ext cx="4023360" cy="4732020"/>
                    </a:xfrm>
                    <a:prstGeom prst="rect">
                      <a:avLst/>
                    </a:prstGeom>
                    <a:noFill/>
                    <a:ln>
                      <a:noFill/>
                    </a:ln>
                  </pic:spPr>
                </pic:pic>
              </a:graphicData>
            </a:graphic>
          </wp:inline>
        </w:drawing>
      </w:r>
    </w:p>
    <w:p>
      <w:pPr>
        <w:numPr>
          <w:ilvl w:val="0"/>
          <w:numId w:val="0"/>
        </w:numPr>
        <w:ind w:leftChars="0"/>
        <w:rPr>
          <w:rFonts w:hint="default" w:ascii="Times New Roman" w:hAnsi="Times New Roman" w:cs="Times New Roman"/>
          <w:b/>
          <w:bCs/>
          <w:i w:val="0"/>
          <w:sz w:val="28"/>
          <w:szCs w:val="28"/>
          <w:vertAlign w:val="baseline"/>
          <w:lang w:val="en-US" w:eastAsia="zh-CN" w:bidi="ar-SA"/>
        </w:rPr>
      </w:pPr>
    </w:p>
    <w:p>
      <w:pPr>
        <w:numPr>
          <w:ilvl w:val="0"/>
          <w:numId w:val="1"/>
        </w:numPr>
        <w:ind w:left="0" w:leftChars="0" w:firstLine="0" w:firstLineChars="0"/>
        <w:rPr>
          <w:rFonts w:hint="default" w:ascii="Times New Roman" w:hAnsi="Times New Roman" w:cs="Times New Roman"/>
          <w:b/>
          <w:bCs/>
          <w:i w:val="0"/>
          <w:sz w:val="40"/>
          <w:szCs w:val="40"/>
          <w:vertAlign w:val="baseline"/>
          <w:lang w:val="en-US" w:eastAsia="zh-CN" w:bidi="ar-SA"/>
        </w:rPr>
      </w:pPr>
      <w:r>
        <w:rPr>
          <w:rFonts w:hint="default" w:ascii="Times New Roman" w:hAnsi="Times New Roman" w:cs="Times New Roman"/>
          <w:b/>
          <w:bCs/>
          <w:i w:val="0"/>
          <w:sz w:val="40"/>
          <w:szCs w:val="40"/>
          <w:vertAlign w:val="baseline"/>
          <w:lang w:val="en-US" w:eastAsia="zh-CN" w:bidi="ar-SA"/>
        </w:rPr>
        <w:t>Binary Search</w:t>
      </w:r>
    </w:p>
    <w:p>
      <w:pPr>
        <w:numPr>
          <w:ilvl w:val="0"/>
          <w:numId w:val="0"/>
        </w:numPr>
        <w:ind w:leftChars="0"/>
        <w:rPr>
          <w:rFonts w:hint="default" w:ascii="Times New Roman" w:hAnsi="Times New Roman" w:cs="Times New Roman"/>
          <w:b w:val="0"/>
          <w:bCs w:val="0"/>
          <w:i w:val="0"/>
          <w:sz w:val="28"/>
          <w:szCs w:val="28"/>
          <w:vertAlign w:val="baseline"/>
          <w:lang w:val="en-US" w:eastAsia="zh-CN" w:bidi="ar-SA"/>
        </w:rPr>
      </w:pPr>
      <w:r>
        <w:rPr>
          <w:rFonts w:hint="default" w:ascii="Times New Roman" w:hAnsi="Times New Roman" w:cs="Times New Roman"/>
          <w:b w:val="0"/>
          <w:bCs w:val="0"/>
          <w:i w:val="0"/>
          <w:sz w:val="28"/>
          <w:szCs w:val="28"/>
          <w:vertAlign w:val="baseline"/>
          <w:lang w:val="en-US" w:eastAsia="zh-CN" w:bidi="ar-SA"/>
        </w:rPr>
        <w:t>- Tìm kiếm nhị phân là một thuật toán tìm kiếm để tìm vị trí của một phần tử trong một mảng được sắp xếp.</w:t>
      </w:r>
    </w:p>
    <w:p>
      <w:pPr>
        <w:numPr>
          <w:ilvl w:val="0"/>
          <w:numId w:val="0"/>
        </w:numPr>
        <w:ind w:leftChars="0"/>
        <w:rPr>
          <w:rFonts w:hint="default" w:ascii="Times New Roman" w:hAnsi="Times New Roman" w:cs="Times New Roman"/>
          <w:b w:val="0"/>
          <w:bCs w:val="0"/>
          <w:i w:val="0"/>
          <w:sz w:val="28"/>
          <w:szCs w:val="28"/>
          <w:vertAlign w:val="baseline"/>
          <w:lang w:val="en-US" w:eastAsia="zh-CN" w:bidi="ar-SA"/>
        </w:rPr>
      </w:pPr>
      <w:r>
        <w:rPr>
          <w:rFonts w:hint="default" w:ascii="Times New Roman" w:hAnsi="Times New Roman" w:cs="Times New Roman"/>
          <w:b w:val="0"/>
          <w:bCs w:val="0"/>
          <w:i w:val="0"/>
          <w:sz w:val="28"/>
          <w:szCs w:val="28"/>
          <w:vertAlign w:val="baseline"/>
          <w:lang w:val="en-US" w:eastAsia="zh-CN" w:bidi="ar-SA"/>
        </w:rPr>
        <w:t xml:space="preserve">- </w:t>
      </w:r>
      <w:r>
        <w:rPr>
          <w:rFonts w:hint="default" w:ascii="Times New Roman" w:hAnsi="Times New Roman" w:cs="Times New Roman"/>
          <w:b/>
          <w:bCs/>
          <w:i w:val="0"/>
          <w:sz w:val="28"/>
          <w:szCs w:val="28"/>
          <w:vertAlign w:val="baseline"/>
          <w:lang w:val="en-US" w:eastAsia="zh-CN" w:bidi="ar-SA"/>
        </w:rPr>
        <w:t>Ý tưởng:</w:t>
      </w:r>
      <w:r>
        <w:rPr>
          <w:rFonts w:hint="default" w:ascii="Times New Roman" w:hAnsi="Times New Roman" w:cs="Times New Roman"/>
          <w:b w:val="0"/>
          <w:bCs w:val="0"/>
          <w:i w:val="0"/>
          <w:sz w:val="28"/>
          <w:szCs w:val="28"/>
          <w:vertAlign w:val="baseline"/>
          <w:lang w:val="en-US" w:eastAsia="zh-CN" w:bidi="ar-SA"/>
        </w:rPr>
        <w:t xml:space="preserve"> Tìm kiếm một mảng được sắp xếp bằng cách chia đôi khoảng thời gian tìm kiếm nhiều lần. </w:t>
      </w:r>
    </w:p>
    <w:p>
      <w:pPr>
        <w:numPr>
          <w:ilvl w:val="0"/>
          <w:numId w:val="0"/>
        </w:numPr>
        <w:ind w:leftChars="0"/>
        <w:rPr>
          <w:rFonts w:hint="default" w:ascii="Times New Roman" w:hAnsi="Times New Roman" w:cs="Times New Roman"/>
          <w:b w:val="0"/>
          <w:bCs w:val="0"/>
          <w:i w:val="0"/>
          <w:sz w:val="28"/>
          <w:szCs w:val="28"/>
          <w:vertAlign w:val="baseline"/>
          <w:lang w:val="en-US" w:eastAsia="zh-CN" w:bidi="ar-SA"/>
        </w:rPr>
      </w:pPr>
      <w:r>
        <w:rPr>
          <w:rFonts w:hint="default" w:ascii="Times New Roman" w:hAnsi="Times New Roman" w:cs="Times New Roman"/>
          <w:b/>
          <w:bCs/>
          <w:i w:val="0"/>
          <w:sz w:val="28"/>
          <w:szCs w:val="28"/>
          <w:vertAlign w:val="baseline"/>
          <w:lang w:val="en-US" w:eastAsia="zh-CN" w:bidi="ar-SA"/>
        </w:rPr>
        <w:t xml:space="preserve">B1: - </w:t>
      </w:r>
      <w:r>
        <w:rPr>
          <w:rFonts w:hint="default" w:ascii="Times New Roman" w:hAnsi="Times New Roman" w:cs="Times New Roman"/>
          <w:b w:val="0"/>
          <w:bCs w:val="0"/>
          <w:i w:val="0"/>
          <w:sz w:val="28"/>
          <w:szCs w:val="28"/>
          <w:vertAlign w:val="baseline"/>
          <w:lang w:val="en-US" w:eastAsia="zh-CN" w:bidi="ar-SA"/>
        </w:rPr>
        <w:t xml:space="preserve">Bắt đầu với một khoảng bao gồm toàn bộ mảng. </w:t>
      </w:r>
    </w:p>
    <w:p>
      <w:pPr>
        <w:numPr>
          <w:ilvl w:val="0"/>
          <w:numId w:val="0"/>
        </w:numPr>
        <w:ind w:leftChars="0"/>
        <w:rPr>
          <w:rFonts w:hint="default" w:ascii="Times New Roman" w:hAnsi="Times New Roman" w:cs="Times New Roman"/>
          <w:b w:val="0"/>
          <w:bCs w:val="0"/>
          <w:i w:val="0"/>
          <w:sz w:val="28"/>
          <w:szCs w:val="28"/>
          <w:vertAlign w:val="subscript"/>
          <w:lang w:val="en-US" w:eastAsia="zh-CN" w:bidi="ar-SA"/>
        </w:rPr>
      </w:pPr>
      <w:r>
        <w:rPr>
          <w:rFonts w:hint="default" w:ascii="Times New Roman" w:hAnsi="Times New Roman" w:cs="Times New Roman"/>
          <w:b w:val="0"/>
          <w:bCs w:val="0"/>
          <w:i w:val="0"/>
          <w:sz w:val="28"/>
          <w:szCs w:val="28"/>
          <w:vertAlign w:val="baseline"/>
          <w:lang w:val="en-US" w:eastAsia="zh-CN" w:bidi="ar-SA"/>
        </w:rPr>
        <w:t>- Tìm phần tử ở giữa mảng a</w:t>
      </w:r>
      <w:r>
        <w:rPr>
          <w:rFonts w:hint="default" w:ascii="Times New Roman" w:hAnsi="Times New Roman" w:cs="Times New Roman"/>
          <w:b w:val="0"/>
          <w:bCs w:val="0"/>
          <w:i w:val="0"/>
          <w:sz w:val="28"/>
          <w:szCs w:val="28"/>
          <w:vertAlign w:val="subscript"/>
          <w:lang w:val="en-US" w:eastAsia="zh-CN" w:bidi="ar-SA"/>
        </w:rPr>
        <w:t>mid</w:t>
      </w:r>
    </w:p>
    <w:p>
      <w:pPr>
        <w:numPr>
          <w:ilvl w:val="0"/>
          <w:numId w:val="0"/>
        </w:numPr>
        <w:ind w:leftChars="0"/>
        <w:rPr>
          <w:rFonts w:hint="default" w:ascii="Times New Roman" w:hAnsi="Times New Roman" w:cs="Times New Roman"/>
          <w:b/>
          <w:bCs/>
          <w:i w:val="0"/>
          <w:sz w:val="28"/>
          <w:szCs w:val="28"/>
          <w:vertAlign w:val="baseline"/>
          <w:lang w:val="en-US" w:eastAsia="zh-CN" w:bidi="ar-SA"/>
        </w:rPr>
      </w:pPr>
      <w:r>
        <w:rPr>
          <w:rFonts w:hint="default" w:ascii="Times New Roman" w:hAnsi="Times New Roman" w:cs="Times New Roman"/>
          <w:b/>
          <w:bCs/>
          <w:i w:val="0"/>
          <w:sz w:val="28"/>
          <w:szCs w:val="28"/>
          <w:vertAlign w:val="baseline"/>
          <w:lang w:val="en-US" w:eastAsia="zh-CN" w:bidi="ar-SA"/>
        </w:rPr>
        <w:t xml:space="preserve">B2: </w:t>
      </w:r>
    </w:p>
    <w:p>
      <w:pPr>
        <w:numPr>
          <w:ilvl w:val="0"/>
          <w:numId w:val="0"/>
        </w:numPr>
        <w:ind w:leftChars="0"/>
        <w:rPr>
          <w:rFonts w:hint="default" w:ascii="Times New Roman" w:hAnsi="Times New Roman" w:cs="Times New Roman"/>
          <w:b w:val="0"/>
          <w:bCs w:val="0"/>
          <w:i w:val="0"/>
          <w:sz w:val="28"/>
          <w:szCs w:val="28"/>
          <w:vertAlign w:val="baseline"/>
          <w:lang w:val="en-US" w:eastAsia="zh-CN" w:bidi="ar-SA"/>
        </w:rPr>
      </w:pPr>
      <w:r>
        <w:rPr>
          <w:rFonts w:hint="default" w:ascii="Times New Roman" w:hAnsi="Times New Roman" w:cs="Times New Roman"/>
          <w:b/>
          <w:bCs/>
          <w:i w:val="0"/>
          <w:sz w:val="28"/>
          <w:szCs w:val="28"/>
          <w:vertAlign w:val="baseline"/>
          <w:lang w:val="en-US" w:eastAsia="zh-CN" w:bidi="ar-SA"/>
        </w:rPr>
        <w:t xml:space="preserve">- </w:t>
      </w:r>
      <w:r>
        <w:rPr>
          <w:rFonts w:hint="default" w:ascii="Times New Roman" w:hAnsi="Times New Roman" w:cs="Times New Roman"/>
          <w:b w:val="0"/>
          <w:bCs w:val="0"/>
          <w:i w:val="0"/>
          <w:sz w:val="28"/>
          <w:szCs w:val="28"/>
          <w:vertAlign w:val="baseline"/>
          <w:lang w:val="en-US" w:eastAsia="zh-CN" w:bidi="ar-SA"/>
        </w:rPr>
        <w:t>Nếu key &lt; a</w:t>
      </w:r>
      <w:r>
        <w:rPr>
          <w:rFonts w:hint="default" w:ascii="Times New Roman" w:hAnsi="Times New Roman" w:cs="Times New Roman"/>
          <w:b w:val="0"/>
          <w:bCs w:val="0"/>
          <w:i w:val="0"/>
          <w:sz w:val="28"/>
          <w:szCs w:val="28"/>
          <w:vertAlign w:val="subscript"/>
          <w:lang w:val="en-US" w:eastAsia="zh-CN" w:bidi="ar-SA"/>
        </w:rPr>
        <w:t xml:space="preserve">mid    </w:t>
      </w:r>
      <w:r>
        <w:rPr>
          <w:rFonts w:hint="default" w:ascii="Times New Roman" w:hAnsi="Times New Roman" w:cs="Times New Roman"/>
          <w:b w:val="0"/>
          <w:bCs w:val="0"/>
          <w:i w:val="0"/>
          <w:sz w:val="28"/>
          <w:szCs w:val="28"/>
          <w:vertAlign w:val="baseline"/>
          <w:lang w:val="en-US" w:eastAsia="zh-CN" w:bidi="ar-SA"/>
        </w:rPr>
        <w:t>thu hẹp khoảng đó xuống nửa dưới.</w:t>
      </w:r>
    </w:p>
    <w:p>
      <w:pPr>
        <w:numPr>
          <w:ilvl w:val="0"/>
          <w:numId w:val="0"/>
        </w:numPr>
        <w:ind w:leftChars="0"/>
        <w:rPr>
          <w:rFonts w:hint="default" w:ascii="Times New Roman" w:hAnsi="Times New Roman" w:cs="Times New Roman"/>
          <w:b w:val="0"/>
          <w:bCs w:val="0"/>
          <w:i w:val="0"/>
          <w:sz w:val="28"/>
          <w:szCs w:val="28"/>
          <w:vertAlign w:val="baseline"/>
          <w:lang w:val="en-US" w:eastAsia="zh-CN" w:bidi="ar-SA"/>
        </w:rPr>
      </w:pPr>
      <w:r>
        <w:rPr>
          <w:rFonts w:hint="default" w:ascii="Times New Roman" w:hAnsi="Times New Roman" w:cs="Times New Roman"/>
          <w:b w:val="0"/>
          <w:bCs w:val="0"/>
          <w:i w:val="0"/>
          <w:sz w:val="28"/>
          <w:szCs w:val="28"/>
          <w:vertAlign w:val="baseline"/>
          <w:lang w:val="en-US" w:eastAsia="zh-CN" w:bidi="ar-SA"/>
        </w:rPr>
        <w:t>- Nếu không, thu hẹp nó ở nửa trên.</w:t>
      </w:r>
    </w:p>
    <w:p>
      <w:pPr>
        <w:numPr>
          <w:ilvl w:val="0"/>
          <w:numId w:val="0"/>
        </w:numPr>
        <w:ind w:leftChars="0"/>
        <w:rPr>
          <w:rFonts w:hint="default" w:ascii="Times New Roman" w:hAnsi="Times New Roman" w:cs="Times New Roman"/>
          <w:b w:val="0"/>
          <w:bCs w:val="0"/>
          <w:i w:val="0"/>
          <w:sz w:val="28"/>
          <w:szCs w:val="28"/>
          <w:vertAlign w:val="baseline"/>
          <w:lang w:val="en-US" w:eastAsia="zh-CN" w:bidi="ar-SA"/>
        </w:rPr>
      </w:pPr>
      <w:r>
        <w:rPr>
          <w:rFonts w:hint="default" w:ascii="Times New Roman" w:hAnsi="Times New Roman" w:cs="Times New Roman"/>
          <w:b/>
          <w:bCs/>
          <w:i w:val="0"/>
          <w:sz w:val="28"/>
          <w:szCs w:val="28"/>
          <w:vertAlign w:val="baseline"/>
          <w:lang w:val="en-US" w:eastAsia="zh-CN" w:bidi="ar-SA"/>
        </w:rPr>
        <w:t>B3:</w:t>
      </w:r>
      <w:r>
        <w:rPr>
          <w:rFonts w:hint="default" w:ascii="Times New Roman" w:hAnsi="Times New Roman" w:cs="Times New Roman"/>
          <w:b w:val="0"/>
          <w:bCs w:val="0"/>
          <w:i w:val="0"/>
          <w:sz w:val="28"/>
          <w:szCs w:val="28"/>
          <w:vertAlign w:val="baseline"/>
          <w:lang w:val="en-US" w:eastAsia="zh-CN" w:bidi="ar-SA"/>
        </w:rPr>
        <w:t xml:space="preserve">  Lặp lại kiểm tra cho đến khi giá trị được tìm thấy hoặc khoảng thời gian trống</w:t>
      </w:r>
    </w:p>
    <w:p>
      <w:pPr>
        <w:numPr>
          <w:ilvl w:val="0"/>
          <w:numId w:val="0"/>
        </w:numPr>
        <w:ind w:leftChars="0"/>
        <w:rPr>
          <w:rFonts w:hint="default" w:ascii="Times New Roman" w:hAnsi="Times New Roman" w:cs="Times New Roman"/>
          <w:b/>
          <w:bCs/>
          <w:i w:val="0"/>
          <w:sz w:val="36"/>
          <w:szCs w:val="36"/>
          <w:vertAlign w:val="baseline"/>
          <w:lang w:val="en-US" w:eastAsia="zh-CN" w:bidi="ar-SA"/>
        </w:rPr>
      </w:pPr>
      <w:ins w:id="0">
        <w:r>
          <w:rPr>
            <w:rFonts w:hint="default" w:ascii="Times New Roman" w:hAnsi="Times New Roman" w:cs="Times New Roman"/>
            <w:b w:val="0"/>
            <w:bCs w:val="0"/>
            <w:i w:val="0"/>
            <w:sz w:val="28"/>
            <w:szCs w:val="28"/>
            <w:vertAlign w:val="baseline"/>
            <w:lang w:val="en-US" w:eastAsia="zh-CN" w:bidi="ar-SA"/>
          </w:rPr>
          <w:br w:type="textWrapping"/>
        </w:r>
      </w:ins>
      <w:r>
        <w:rPr>
          <w:rFonts w:hint="default" w:ascii="Times New Roman" w:hAnsi="Times New Roman" w:cs="Times New Roman"/>
          <w:b/>
          <w:bCs/>
          <w:i w:val="0"/>
          <w:sz w:val="36"/>
          <w:szCs w:val="36"/>
          <w:vertAlign w:val="baseline"/>
          <w:lang w:val="en-US" w:eastAsia="zh-CN" w:bidi="ar-SA"/>
        </w:rPr>
        <w:t>3.1 Nguyên lí hoạt động</w:t>
      </w:r>
    </w:p>
    <w:p>
      <w:pPr>
        <w:numPr>
          <w:ilvl w:val="0"/>
          <w:numId w:val="0"/>
        </w:numPr>
        <w:ind w:leftChars="0"/>
        <w:rPr>
          <w:rFonts w:hint="default" w:ascii="Times New Roman" w:hAnsi="Times New Roman" w:cs="Times New Roman"/>
          <w:b/>
          <w:bCs/>
          <w:i w:val="0"/>
          <w:sz w:val="28"/>
          <w:szCs w:val="28"/>
          <w:vertAlign w:val="baseline"/>
          <w:lang w:val="en-US" w:eastAsia="zh-CN" w:bidi="ar-SA"/>
        </w:rPr>
      </w:pPr>
    </w:p>
    <w:p>
      <w:pPr>
        <w:numPr>
          <w:ilvl w:val="0"/>
          <w:numId w:val="0"/>
        </w:numPr>
        <w:ind w:leftChars="0"/>
        <w:rPr>
          <w:rFonts w:hint="default" w:ascii="Times New Roman" w:hAnsi="Times New Roman" w:cs="Times New Roman"/>
          <w:b/>
          <w:bCs/>
          <w:i w:val="0"/>
          <w:sz w:val="36"/>
          <w:szCs w:val="36"/>
          <w:vertAlign w:val="baseline"/>
          <w:lang w:val="en-US" w:eastAsia="zh-CN" w:bidi="ar-SA"/>
        </w:rPr>
      </w:pPr>
      <w:r>
        <w:rPr>
          <w:rFonts w:hint="default" w:ascii="Times New Roman" w:hAnsi="Times New Roman" w:cs="Times New Roman"/>
          <w:b/>
          <w:bCs/>
          <w:i w:val="0"/>
          <w:sz w:val="28"/>
          <w:szCs w:val="28"/>
          <w:vertAlign w:val="baseline"/>
          <w:lang w:val="en-US" w:eastAsia="zh-CN" w:bidi="ar-SA"/>
        </w:rPr>
        <w:t>Tìm 12</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9CC2E5" w:themeFill="accent1" w:themeFillTint="99"/>
        <w:tblLayout w:type="autofit"/>
        <w:tblCellMar>
          <w:top w:w="0" w:type="dxa"/>
          <w:left w:w="108" w:type="dxa"/>
          <w:bottom w:w="0" w:type="dxa"/>
          <w:right w:w="108" w:type="dxa"/>
        </w:tblCellMar>
      </w:tblPr>
      <w:tblGrid>
        <w:gridCol w:w="720"/>
        <w:gridCol w:w="720"/>
        <w:gridCol w:w="720"/>
        <w:gridCol w:w="720"/>
        <w:gridCol w:w="720"/>
        <w:gridCol w:w="720"/>
        <w:gridCol w:w="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shd w:val="clear" w:color="auto" w:fill="9CC2E5" w:themeFill="accent1" w:themeFillTint="99"/>
          </w:tcPr>
          <w:p>
            <w:pPr>
              <w:widowControl w:val="0"/>
              <w:numPr>
                <w:ilvl w:val="0"/>
                <w:numId w:val="0"/>
              </w:numPr>
              <w:jc w:val="center"/>
              <w:rPr>
                <w:rFonts w:hint="default" w:ascii="Times New Roman" w:hAnsi="Times New Roman" w:cs="Times New Roman"/>
                <w:b w:val="0"/>
                <w:bCs w:val="0"/>
                <w:i w:val="0"/>
                <w:sz w:val="36"/>
                <w:szCs w:val="36"/>
                <w:vertAlign w:val="baseline"/>
                <w:lang w:val="en-US" w:eastAsia="zh-CN" w:bidi="ar-SA"/>
              </w:rPr>
            </w:pPr>
            <w:r>
              <w:rPr>
                <w:rFonts w:hint="default" w:ascii="Times New Roman" w:hAnsi="Times New Roman" w:cs="Times New Roman"/>
                <w:b w:val="0"/>
                <w:bCs w:val="0"/>
                <w:i w:val="0"/>
                <w:sz w:val="36"/>
                <w:szCs w:val="36"/>
                <w:vertAlign w:val="baseline"/>
                <w:lang w:val="en-US" w:eastAsia="zh-CN" w:bidi="ar-SA"/>
              </w:rPr>
              <w:t>1</w:t>
            </w:r>
          </w:p>
        </w:tc>
        <w:tc>
          <w:tcPr>
            <w:tcW w:w="720" w:type="dxa"/>
            <w:shd w:val="clear" w:color="auto" w:fill="9CC2E5" w:themeFill="accent1" w:themeFillTint="99"/>
          </w:tcPr>
          <w:p>
            <w:pPr>
              <w:widowControl w:val="0"/>
              <w:numPr>
                <w:ilvl w:val="0"/>
                <w:numId w:val="0"/>
              </w:numPr>
              <w:jc w:val="center"/>
              <w:rPr>
                <w:rFonts w:hint="default" w:ascii="Times New Roman" w:hAnsi="Times New Roman" w:cs="Times New Roman"/>
                <w:b w:val="0"/>
                <w:bCs w:val="0"/>
                <w:i w:val="0"/>
                <w:sz w:val="36"/>
                <w:szCs w:val="36"/>
                <w:vertAlign w:val="baseline"/>
                <w:lang w:val="en-US" w:eastAsia="zh-CN" w:bidi="ar-SA"/>
              </w:rPr>
            </w:pPr>
            <w:r>
              <w:rPr>
                <w:rFonts w:hint="default" w:ascii="Times New Roman" w:hAnsi="Times New Roman" w:cs="Times New Roman"/>
                <w:b w:val="0"/>
                <w:bCs w:val="0"/>
                <w:i w:val="0"/>
                <w:sz w:val="36"/>
                <w:szCs w:val="36"/>
                <w:vertAlign w:val="baseline"/>
                <w:lang w:val="en-US" w:eastAsia="zh-CN" w:bidi="ar-SA"/>
              </w:rPr>
              <w:t>3</w:t>
            </w:r>
          </w:p>
        </w:tc>
        <w:tc>
          <w:tcPr>
            <w:tcW w:w="720" w:type="dxa"/>
            <w:shd w:val="clear" w:color="auto" w:fill="9CC2E5" w:themeFill="accent1" w:themeFillTint="99"/>
          </w:tcPr>
          <w:p>
            <w:pPr>
              <w:widowControl w:val="0"/>
              <w:numPr>
                <w:ilvl w:val="0"/>
                <w:numId w:val="0"/>
              </w:numPr>
              <w:jc w:val="center"/>
              <w:rPr>
                <w:rFonts w:hint="default" w:ascii="Times New Roman" w:hAnsi="Times New Roman" w:cs="Times New Roman"/>
                <w:b w:val="0"/>
                <w:bCs w:val="0"/>
                <w:i w:val="0"/>
                <w:sz w:val="36"/>
                <w:szCs w:val="36"/>
                <w:vertAlign w:val="baseline"/>
                <w:lang w:val="en-US" w:eastAsia="zh-CN" w:bidi="ar-SA"/>
              </w:rPr>
            </w:pPr>
            <w:r>
              <w:rPr>
                <w:rFonts w:hint="default" w:ascii="Times New Roman" w:hAnsi="Times New Roman" w:cs="Times New Roman"/>
                <w:b w:val="0"/>
                <w:bCs w:val="0"/>
                <w:i w:val="0"/>
                <w:sz w:val="36"/>
                <w:szCs w:val="36"/>
                <w:vertAlign w:val="baseline"/>
                <w:lang w:val="en-US" w:eastAsia="zh-CN" w:bidi="ar-SA"/>
              </w:rPr>
              <w:t>4</w:t>
            </w:r>
          </w:p>
        </w:tc>
        <w:tc>
          <w:tcPr>
            <w:tcW w:w="720" w:type="dxa"/>
            <w:shd w:val="clear" w:color="auto" w:fill="A8D08D" w:themeFill="accent6" w:themeFillTint="99"/>
          </w:tcPr>
          <w:p>
            <w:pPr>
              <w:widowControl w:val="0"/>
              <w:numPr>
                <w:ilvl w:val="0"/>
                <w:numId w:val="0"/>
              </w:numPr>
              <w:jc w:val="center"/>
              <w:rPr>
                <w:rFonts w:hint="default" w:ascii="Times New Roman" w:hAnsi="Times New Roman" w:cs="Times New Roman"/>
                <w:b w:val="0"/>
                <w:bCs w:val="0"/>
                <w:i w:val="0"/>
                <w:sz w:val="36"/>
                <w:szCs w:val="36"/>
                <w:vertAlign w:val="baseline"/>
                <w:lang w:val="en-US" w:eastAsia="zh-CN" w:bidi="ar-SA"/>
              </w:rPr>
            </w:pPr>
            <w:r>
              <w:rPr>
                <w:rFonts w:hint="default" w:ascii="Times New Roman" w:hAnsi="Times New Roman" w:cs="Times New Roman"/>
                <w:b w:val="0"/>
                <w:bCs w:val="0"/>
                <w:i w:val="0"/>
                <w:sz w:val="36"/>
                <w:szCs w:val="36"/>
                <w:vertAlign w:val="baseline"/>
                <w:lang w:val="en-US" w:eastAsia="zh-CN" w:bidi="ar-SA"/>
              </w:rPr>
              <w:t>7</w:t>
            </w:r>
          </w:p>
        </w:tc>
        <w:tc>
          <w:tcPr>
            <w:tcW w:w="720" w:type="dxa"/>
            <w:shd w:val="clear" w:color="auto" w:fill="9CC2E5" w:themeFill="accent1" w:themeFillTint="99"/>
          </w:tcPr>
          <w:p>
            <w:pPr>
              <w:widowControl w:val="0"/>
              <w:numPr>
                <w:ilvl w:val="0"/>
                <w:numId w:val="0"/>
              </w:numPr>
              <w:jc w:val="center"/>
              <w:rPr>
                <w:rFonts w:hint="default" w:ascii="Times New Roman" w:hAnsi="Times New Roman" w:cs="Times New Roman"/>
                <w:b w:val="0"/>
                <w:bCs w:val="0"/>
                <w:i w:val="0"/>
                <w:sz w:val="36"/>
                <w:szCs w:val="36"/>
                <w:vertAlign w:val="baseline"/>
                <w:lang w:val="en-US" w:eastAsia="zh-CN" w:bidi="ar-SA"/>
              </w:rPr>
            </w:pPr>
            <w:r>
              <w:rPr>
                <w:rFonts w:hint="default" w:ascii="Times New Roman" w:hAnsi="Times New Roman" w:cs="Times New Roman"/>
                <w:b w:val="0"/>
                <w:bCs w:val="0"/>
                <w:i w:val="0"/>
                <w:sz w:val="36"/>
                <w:szCs w:val="36"/>
                <w:vertAlign w:val="baseline"/>
                <w:lang w:val="en-US" w:eastAsia="zh-CN" w:bidi="ar-SA"/>
              </w:rPr>
              <w:t>8</w:t>
            </w:r>
          </w:p>
        </w:tc>
        <w:tc>
          <w:tcPr>
            <w:tcW w:w="720" w:type="dxa"/>
            <w:shd w:val="clear" w:color="auto" w:fill="9CC2E5" w:themeFill="accent1" w:themeFillTint="99"/>
          </w:tcPr>
          <w:p>
            <w:pPr>
              <w:widowControl w:val="0"/>
              <w:numPr>
                <w:ilvl w:val="0"/>
                <w:numId w:val="0"/>
              </w:numPr>
              <w:jc w:val="center"/>
              <w:rPr>
                <w:rFonts w:hint="default" w:ascii="Times New Roman" w:hAnsi="Times New Roman" w:cs="Times New Roman"/>
                <w:b w:val="0"/>
                <w:bCs w:val="0"/>
                <w:i w:val="0"/>
                <w:sz w:val="36"/>
                <w:szCs w:val="36"/>
                <w:vertAlign w:val="baseline"/>
                <w:lang w:val="en-US" w:eastAsia="zh-CN" w:bidi="ar-SA"/>
              </w:rPr>
            </w:pPr>
            <w:r>
              <w:rPr>
                <w:rFonts w:hint="default" w:ascii="Times New Roman" w:hAnsi="Times New Roman" w:cs="Times New Roman"/>
                <w:b w:val="0"/>
                <w:bCs w:val="0"/>
                <w:i w:val="0"/>
                <w:sz w:val="36"/>
                <w:szCs w:val="36"/>
                <w:vertAlign w:val="baseline"/>
                <w:lang w:val="en-US" w:eastAsia="zh-CN" w:bidi="ar-SA"/>
              </w:rPr>
              <w:t>11</w:t>
            </w:r>
          </w:p>
        </w:tc>
        <w:tc>
          <w:tcPr>
            <w:tcW w:w="720" w:type="dxa"/>
            <w:shd w:val="clear" w:color="auto" w:fill="9CC2E5" w:themeFill="accent1" w:themeFillTint="99"/>
          </w:tcPr>
          <w:p>
            <w:pPr>
              <w:widowControl w:val="0"/>
              <w:numPr>
                <w:ilvl w:val="0"/>
                <w:numId w:val="0"/>
              </w:numPr>
              <w:jc w:val="center"/>
              <w:rPr>
                <w:rFonts w:hint="default" w:ascii="Times New Roman" w:hAnsi="Times New Roman" w:cs="Times New Roman"/>
                <w:b w:val="0"/>
                <w:bCs w:val="0"/>
                <w:i w:val="0"/>
                <w:sz w:val="36"/>
                <w:szCs w:val="36"/>
                <w:vertAlign w:val="baseline"/>
                <w:lang w:val="en-US" w:eastAsia="zh-CN" w:bidi="ar-SA"/>
              </w:rPr>
            </w:pPr>
            <w:r>
              <w:rPr>
                <w:sz w:val="36"/>
              </w:rPr>
              <mc:AlternateContent>
                <mc:Choice Requires="wps">
                  <w:drawing>
                    <wp:anchor distT="0" distB="0" distL="114300" distR="114300" simplePos="0" relativeHeight="251695104" behindDoc="0" locked="0" layoutInCell="1" allowOverlap="1">
                      <wp:simplePos x="0" y="0"/>
                      <wp:positionH relativeFrom="column">
                        <wp:posOffset>828040</wp:posOffset>
                      </wp:positionH>
                      <wp:positionV relativeFrom="paragraph">
                        <wp:posOffset>9525</wp:posOffset>
                      </wp:positionV>
                      <wp:extent cx="562610" cy="257810"/>
                      <wp:effectExtent l="0" t="0" r="1270" b="1270"/>
                      <wp:wrapNone/>
                      <wp:docPr id="42" name="Text Box 42"/>
                      <wp:cNvGraphicFramePr/>
                      <a:graphic xmlns:a="http://schemas.openxmlformats.org/drawingml/2006/main">
                        <a:graphicData uri="http://schemas.microsoft.com/office/word/2010/wordprocessingShape">
                          <wps:wsp>
                            <wps:cNvSpPr txBox="1"/>
                            <wps:spPr>
                              <a:xfrm>
                                <a:off x="4749165" y="2865120"/>
                                <a:ext cx="562610" cy="2578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5.2pt;margin-top:0.75pt;height:20.3pt;width:44.3pt;z-index:251695104;mso-width-relative:page;mso-height-relative:page;" fillcolor="#FFFFFF [3201]" filled="t" stroked="f" coordsize="21600,21600" o:gfxdata="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7uUz+0wAAAAgBAAAPAAAAAAAAAAEAIAAA&#10;ACIAAABkcnMvZG93bnJldi54bWxQSwECFAAUAAAACACHTuJAZGtOeUoCAACbBAAADgAAAAAAAAAB&#10;ACAAAAAiAQAAZHJzL2Uyb0RvYy54bWxQSwUGAAAAAAYABgBZAQAA3gUAAAAA&#10;">
                      <v:fill on="t" focussize="0,0"/>
                      <v:stroke on="f" weight="0.5pt"/>
                      <v:imagedata o:title=""/>
                      <o:lock v:ext="edit" aspectratio="f"/>
                      <v:textbox>
                        <w:txbxContent>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N</w:t>
                            </w:r>
                          </w:p>
                        </w:txbxContent>
                      </v:textbox>
                    </v:shape>
                  </w:pict>
                </mc:Fallback>
              </mc:AlternateContent>
            </w:r>
            <w:r>
              <w:rPr>
                <w:rFonts w:hint="default" w:ascii="Times New Roman" w:hAnsi="Times New Roman" w:cs="Times New Roman"/>
                <w:b w:val="0"/>
                <w:bCs w:val="0"/>
                <w:i w:val="0"/>
                <w:sz w:val="36"/>
                <w:szCs w:val="36"/>
                <w:vertAlign w:val="baseline"/>
                <w:lang w:val="en-US" w:eastAsia="zh-CN" w:bidi="ar-SA"/>
              </w:rPr>
              <w:t>13</w:t>
            </w:r>
          </w:p>
        </w:tc>
      </w:tr>
    </w:tbl>
    <w:p>
      <w:pPr>
        <w:numPr>
          <w:ilvl w:val="0"/>
          <w:numId w:val="0"/>
        </w:numPr>
        <w:ind w:leftChars="0"/>
        <w:rPr>
          <w:rFonts w:hint="default" w:ascii="Times New Roman" w:hAnsi="Times New Roman" w:cs="Times New Roman"/>
          <w:b w:val="0"/>
          <w:bCs w:val="0"/>
          <w:i w:val="0"/>
          <w:sz w:val="28"/>
          <w:szCs w:val="28"/>
          <w:vertAlign w:val="baseline"/>
          <w:lang w:val="en-US" w:eastAsia="zh-CN" w:bidi="ar-SA"/>
        </w:rPr>
      </w:pPr>
    </w:p>
    <w:p>
      <w:pPr>
        <w:numPr>
          <w:ilvl w:val="0"/>
          <w:numId w:val="0"/>
        </w:numPr>
        <w:ind w:firstLine="140" w:firstLineChars="50"/>
        <w:rPr>
          <w:rFonts w:hint="default" w:ascii="Times New Roman" w:hAnsi="Times New Roman" w:cs="Times New Roman"/>
          <w:b w:val="0"/>
          <w:bCs w:val="0"/>
          <w:i w:val="0"/>
          <w:sz w:val="28"/>
          <w:szCs w:val="28"/>
          <w:vertAlign w:val="baseline"/>
          <w:lang w:val="en-US" w:eastAsia="zh-CN" w:bidi="ar-SA"/>
        </w:rPr>
      </w:pPr>
      <w:r>
        <w:rPr>
          <w:rFonts w:hint="default" w:ascii="Times New Roman" w:hAnsi="Times New Roman" w:cs="Times New Roman"/>
          <w:b w:val="0"/>
          <w:bCs w:val="0"/>
          <w:i w:val="0"/>
          <w:color w:val="FF0000"/>
          <w:sz w:val="28"/>
          <w:szCs w:val="28"/>
          <w:vertAlign w:val="baseline"/>
          <w:lang w:val="en-US" w:eastAsia="zh-CN" w:bidi="ar-SA"/>
        </w:rPr>
        <w:t>L</w:t>
      </w:r>
      <w:r>
        <w:rPr>
          <w:rFonts w:hint="default" w:ascii="Times New Roman" w:hAnsi="Times New Roman" w:cs="Times New Roman"/>
          <w:b w:val="0"/>
          <w:bCs w:val="0"/>
          <w:i w:val="0"/>
          <w:sz w:val="28"/>
          <w:szCs w:val="28"/>
          <w:vertAlign w:val="baseline"/>
          <w:lang w:val="en-US" w:eastAsia="zh-CN" w:bidi="ar-SA"/>
        </w:rPr>
        <w:tab/>
      </w:r>
      <w:r>
        <w:rPr>
          <w:rFonts w:hint="default" w:ascii="Times New Roman" w:hAnsi="Times New Roman" w:cs="Times New Roman"/>
          <w:b w:val="0"/>
          <w:bCs w:val="0"/>
          <w:i w:val="0"/>
          <w:sz w:val="28"/>
          <w:szCs w:val="28"/>
          <w:vertAlign w:val="baseline"/>
          <w:lang w:val="en-US" w:eastAsia="zh-CN" w:bidi="ar-SA"/>
        </w:rPr>
        <w:tab/>
      </w:r>
      <w:r>
        <w:rPr>
          <w:rFonts w:hint="default" w:ascii="Times New Roman" w:hAnsi="Times New Roman" w:cs="Times New Roman"/>
          <w:b w:val="0"/>
          <w:bCs w:val="0"/>
          <w:i w:val="0"/>
          <w:sz w:val="28"/>
          <w:szCs w:val="28"/>
          <w:vertAlign w:val="baseline"/>
          <w:lang w:val="en-US" w:eastAsia="zh-CN" w:bidi="ar-SA"/>
        </w:rPr>
        <w:tab/>
      </w:r>
      <w:r>
        <w:rPr>
          <w:rFonts w:hint="default" w:ascii="Times New Roman" w:hAnsi="Times New Roman" w:cs="Times New Roman"/>
          <w:b w:val="0"/>
          <w:bCs w:val="0"/>
          <w:i w:val="0"/>
          <w:sz w:val="28"/>
          <w:szCs w:val="28"/>
          <w:vertAlign w:val="baseline"/>
          <w:lang w:val="en-US" w:eastAsia="zh-CN" w:bidi="ar-SA"/>
        </w:rPr>
        <w:tab/>
      </w:r>
      <w:r>
        <w:rPr>
          <w:rFonts w:hint="default" w:ascii="Times New Roman" w:hAnsi="Times New Roman" w:cs="Times New Roman"/>
          <w:b w:val="0"/>
          <w:bCs w:val="0"/>
          <w:i w:val="0"/>
          <w:sz w:val="28"/>
          <w:szCs w:val="28"/>
          <w:vertAlign w:val="baseline"/>
          <w:lang w:val="en-US" w:eastAsia="zh-CN" w:bidi="ar-SA"/>
        </w:rPr>
        <w:tab/>
      </w:r>
      <w:r>
        <w:rPr>
          <w:rFonts w:hint="default" w:ascii="Times New Roman" w:hAnsi="Times New Roman" w:cs="Times New Roman"/>
          <w:b w:val="0"/>
          <w:bCs w:val="0"/>
          <w:i w:val="0"/>
          <w:sz w:val="28"/>
          <w:szCs w:val="28"/>
          <w:vertAlign w:val="baseline"/>
          <w:lang w:val="en-US" w:eastAsia="zh-CN" w:bidi="ar-SA"/>
        </w:rPr>
        <w:tab/>
      </w:r>
      <w:r>
        <w:rPr>
          <w:rFonts w:hint="default" w:ascii="Times New Roman" w:hAnsi="Times New Roman" w:cs="Times New Roman"/>
          <w:b w:val="0"/>
          <w:bCs w:val="0"/>
          <w:i w:val="0"/>
          <w:sz w:val="28"/>
          <w:szCs w:val="28"/>
          <w:vertAlign w:val="baseline"/>
          <w:lang w:val="en-US" w:eastAsia="zh-CN" w:bidi="ar-SA"/>
        </w:rPr>
        <w:t xml:space="preserve"> </w:t>
      </w:r>
      <w:r>
        <w:rPr>
          <w:rFonts w:hint="default" w:ascii="Times New Roman" w:hAnsi="Times New Roman" w:cs="Times New Roman"/>
          <w:b w:val="0"/>
          <w:bCs w:val="0"/>
          <w:i w:val="0"/>
          <w:color w:val="FF0000"/>
          <w:sz w:val="28"/>
          <w:szCs w:val="28"/>
          <w:vertAlign w:val="baseline"/>
          <w:lang w:val="en-US" w:eastAsia="zh-CN" w:bidi="ar-SA"/>
        </w:rPr>
        <w:t xml:space="preserve"> R</w:t>
      </w:r>
    </w:p>
    <w:p>
      <w:pPr>
        <w:numPr>
          <w:ilvl w:val="0"/>
          <w:numId w:val="0"/>
        </w:numPr>
        <w:ind w:firstLine="180" w:firstLineChars="50"/>
        <w:rPr>
          <w:rFonts w:hint="default" w:ascii="Times New Roman" w:hAnsi="Times New Roman" w:cs="Times New Roman"/>
          <w:b w:val="0"/>
          <w:bCs w:val="0"/>
          <w:i w:val="0"/>
          <w:sz w:val="28"/>
          <w:szCs w:val="28"/>
          <w:vertAlign w:val="baseline"/>
          <w:lang w:val="en-US" w:eastAsia="zh-CN" w:bidi="ar-SA"/>
        </w:rPr>
      </w:pPr>
      <w:r>
        <w:rPr>
          <w:sz w:val="36"/>
        </w:rPr>
        <mc:AlternateContent>
          <mc:Choice Requires="wps">
            <w:drawing>
              <wp:anchor distT="0" distB="0" distL="114300" distR="114300" simplePos="0" relativeHeight="251696128" behindDoc="0" locked="0" layoutInCell="1" allowOverlap="1">
                <wp:simplePos x="0" y="0"/>
                <wp:positionH relativeFrom="column">
                  <wp:posOffset>3547745</wp:posOffset>
                </wp:positionH>
                <wp:positionV relativeFrom="paragraph">
                  <wp:posOffset>185420</wp:posOffset>
                </wp:positionV>
                <wp:extent cx="562610" cy="257810"/>
                <wp:effectExtent l="0" t="0" r="1270" b="1270"/>
                <wp:wrapNone/>
                <wp:docPr id="44" name="Text Box 44"/>
                <wp:cNvGraphicFramePr/>
                <a:graphic xmlns:a="http://schemas.openxmlformats.org/drawingml/2006/main">
                  <a:graphicData uri="http://schemas.microsoft.com/office/word/2010/wordprocessingShape">
                    <wps:wsp>
                      <wps:cNvSpPr txBox="1"/>
                      <wps:spPr>
                        <a:xfrm>
                          <a:off x="0" y="0"/>
                          <a:ext cx="562610" cy="2578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N/2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9.35pt;margin-top:14.6pt;height:20.3pt;width:44.3pt;z-index:251696128;mso-width-relative:page;mso-height-relative:page;" fillcolor="#FFFFFF [3201]" filled="t" stroked="f" coordsize="21600,21600" o:gfxdata="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BzKCY1gAAAAkBAAAPAAAAAAAAAAEAIAAAACIAAABkcnMv&#10;ZG93bnJldi54bWxQSwECFAAUAAAACACHTuJAGeB0Wj4CAACPBAAADgAAAAAAAAABACAAAAAlAQAA&#10;ZHJzL2Uyb0RvYy54bWxQSwUGAAAAAAYABgBZAQAA1QUAAAAA&#10;">
                <v:fill on="t" focussize="0,0"/>
                <v:stroke on="f" weight="0.5pt"/>
                <v:imagedata o:title=""/>
                <o:lock v:ext="edit" aspectratio="f"/>
                <v:textbox>
                  <w:txbxContent>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N/2</w:t>
                      </w:r>
                    </w:p>
                  </w:txbxContent>
                </v:textbox>
              </v:shape>
            </w:pict>
          </mc:Fallback>
        </mc:AlternateContent>
      </w:r>
      <w:bookmarkStart w:id="0" w:name="_GoBack"/>
      <w:bookmarkEnd w:id="0"/>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9CC2E5" w:themeFill="accent1" w:themeFillTint="99"/>
        <w:tblLayout w:type="autofit"/>
        <w:tblCellMar>
          <w:top w:w="0" w:type="dxa"/>
          <w:left w:w="108" w:type="dxa"/>
          <w:bottom w:w="0" w:type="dxa"/>
          <w:right w:w="108" w:type="dxa"/>
        </w:tblCellMar>
      </w:tblPr>
      <w:tblGrid>
        <w:gridCol w:w="720"/>
        <w:gridCol w:w="720"/>
        <w:gridCol w:w="720"/>
        <w:gridCol w:w="720"/>
        <w:gridCol w:w="720"/>
        <w:gridCol w:w="720"/>
        <w:gridCol w:w="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9CC2E5" w:themeFill="accent1" w:themeFillTint="99"/>
          <w:tblCellMar>
            <w:top w:w="0" w:type="dxa"/>
            <w:left w:w="108" w:type="dxa"/>
            <w:bottom w:w="0" w:type="dxa"/>
            <w:right w:w="108" w:type="dxa"/>
          </w:tblCellMar>
        </w:tblPrEx>
        <w:tc>
          <w:tcPr>
            <w:tcW w:w="720" w:type="dxa"/>
            <w:shd w:val="clear" w:color="auto" w:fill="auto"/>
          </w:tcPr>
          <w:p>
            <w:pPr>
              <w:widowControl w:val="0"/>
              <w:numPr>
                <w:ilvl w:val="0"/>
                <w:numId w:val="0"/>
              </w:numPr>
              <w:jc w:val="center"/>
              <w:rPr>
                <w:rFonts w:hint="default" w:ascii="Times New Roman" w:hAnsi="Times New Roman" w:cs="Times New Roman"/>
                <w:b w:val="0"/>
                <w:bCs w:val="0"/>
                <w:i w:val="0"/>
                <w:sz w:val="36"/>
                <w:szCs w:val="36"/>
                <w:vertAlign w:val="baseline"/>
                <w:lang w:val="en-US" w:eastAsia="zh-CN" w:bidi="ar-SA"/>
              </w:rPr>
            </w:pPr>
            <w:r>
              <w:rPr>
                <w:rFonts w:hint="default" w:ascii="Times New Roman" w:hAnsi="Times New Roman" w:cs="Times New Roman"/>
                <w:b w:val="0"/>
                <w:bCs w:val="0"/>
                <w:i w:val="0"/>
                <w:sz w:val="36"/>
                <w:szCs w:val="36"/>
                <w:vertAlign w:val="baseline"/>
                <w:lang w:val="en-US" w:eastAsia="zh-CN" w:bidi="ar-SA"/>
              </w:rPr>
              <w:t>1</w:t>
            </w:r>
          </w:p>
        </w:tc>
        <w:tc>
          <w:tcPr>
            <w:tcW w:w="720" w:type="dxa"/>
            <w:shd w:val="clear" w:color="auto" w:fill="auto"/>
          </w:tcPr>
          <w:p>
            <w:pPr>
              <w:widowControl w:val="0"/>
              <w:numPr>
                <w:ilvl w:val="0"/>
                <w:numId w:val="0"/>
              </w:numPr>
              <w:jc w:val="center"/>
              <w:rPr>
                <w:rFonts w:hint="default" w:ascii="Times New Roman" w:hAnsi="Times New Roman" w:cs="Times New Roman"/>
                <w:b w:val="0"/>
                <w:bCs w:val="0"/>
                <w:i w:val="0"/>
                <w:sz w:val="36"/>
                <w:szCs w:val="36"/>
                <w:vertAlign w:val="baseline"/>
                <w:lang w:val="en-US" w:eastAsia="zh-CN" w:bidi="ar-SA"/>
              </w:rPr>
            </w:pPr>
            <w:r>
              <w:rPr>
                <w:rFonts w:hint="default" w:ascii="Times New Roman" w:hAnsi="Times New Roman" w:cs="Times New Roman"/>
                <w:b w:val="0"/>
                <w:bCs w:val="0"/>
                <w:i w:val="0"/>
                <w:sz w:val="36"/>
                <w:szCs w:val="36"/>
                <w:vertAlign w:val="baseline"/>
                <w:lang w:val="en-US" w:eastAsia="zh-CN" w:bidi="ar-SA"/>
              </w:rPr>
              <w:t>3</w:t>
            </w:r>
          </w:p>
        </w:tc>
        <w:tc>
          <w:tcPr>
            <w:tcW w:w="720" w:type="dxa"/>
            <w:shd w:val="clear" w:color="auto" w:fill="auto"/>
          </w:tcPr>
          <w:p>
            <w:pPr>
              <w:widowControl w:val="0"/>
              <w:numPr>
                <w:ilvl w:val="0"/>
                <w:numId w:val="0"/>
              </w:numPr>
              <w:jc w:val="center"/>
              <w:rPr>
                <w:rFonts w:hint="default" w:ascii="Times New Roman" w:hAnsi="Times New Roman" w:cs="Times New Roman"/>
                <w:b w:val="0"/>
                <w:bCs w:val="0"/>
                <w:i w:val="0"/>
                <w:sz w:val="36"/>
                <w:szCs w:val="36"/>
                <w:vertAlign w:val="baseline"/>
                <w:lang w:val="en-US" w:eastAsia="zh-CN" w:bidi="ar-SA"/>
              </w:rPr>
            </w:pPr>
            <w:r>
              <w:rPr>
                <w:rFonts w:hint="default" w:ascii="Times New Roman" w:hAnsi="Times New Roman" w:cs="Times New Roman"/>
                <w:b w:val="0"/>
                <w:bCs w:val="0"/>
                <w:i w:val="0"/>
                <w:sz w:val="36"/>
                <w:szCs w:val="36"/>
                <w:vertAlign w:val="baseline"/>
                <w:lang w:val="en-US" w:eastAsia="zh-CN" w:bidi="ar-SA"/>
              </w:rPr>
              <w:t>4</w:t>
            </w:r>
          </w:p>
        </w:tc>
        <w:tc>
          <w:tcPr>
            <w:tcW w:w="720" w:type="dxa"/>
            <w:shd w:val="clear" w:color="auto" w:fill="auto"/>
          </w:tcPr>
          <w:p>
            <w:pPr>
              <w:widowControl w:val="0"/>
              <w:numPr>
                <w:ilvl w:val="0"/>
                <w:numId w:val="0"/>
              </w:numPr>
              <w:jc w:val="center"/>
              <w:rPr>
                <w:rFonts w:hint="default" w:ascii="Times New Roman" w:hAnsi="Times New Roman" w:cs="Times New Roman"/>
                <w:b w:val="0"/>
                <w:bCs w:val="0"/>
                <w:i w:val="0"/>
                <w:sz w:val="36"/>
                <w:szCs w:val="36"/>
                <w:vertAlign w:val="baseline"/>
                <w:lang w:val="en-US" w:eastAsia="zh-CN" w:bidi="ar-SA"/>
              </w:rPr>
            </w:pPr>
            <w:r>
              <w:rPr>
                <w:rFonts w:hint="default" w:ascii="Times New Roman" w:hAnsi="Times New Roman" w:cs="Times New Roman"/>
                <w:b w:val="0"/>
                <w:bCs w:val="0"/>
                <w:i w:val="0"/>
                <w:sz w:val="36"/>
                <w:szCs w:val="36"/>
                <w:vertAlign w:val="baseline"/>
                <w:lang w:val="en-US" w:eastAsia="zh-CN" w:bidi="ar-SA"/>
              </w:rPr>
              <w:t>7</w:t>
            </w:r>
          </w:p>
        </w:tc>
        <w:tc>
          <w:tcPr>
            <w:tcW w:w="720" w:type="dxa"/>
            <w:shd w:val="clear" w:color="auto" w:fill="9CC2E5" w:themeFill="accent1" w:themeFillTint="99"/>
          </w:tcPr>
          <w:p>
            <w:pPr>
              <w:widowControl w:val="0"/>
              <w:numPr>
                <w:ilvl w:val="0"/>
                <w:numId w:val="0"/>
              </w:numPr>
              <w:jc w:val="center"/>
              <w:rPr>
                <w:rFonts w:hint="default" w:ascii="Times New Roman" w:hAnsi="Times New Roman" w:cs="Times New Roman"/>
                <w:b w:val="0"/>
                <w:bCs w:val="0"/>
                <w:i w:val="0"/>
                <w:sz w:val="36"/>
                <w:szCs w:val="36"/>
                <w:vertAlign w:val="baseline"/>
                <w:lang w:val="en-US" w:eastAsia="zh-CN" w:bidi="ar-SA"/>
              </w:rPr>
            </w:pPr>
            <w:r>
              <w:rPr>
                <w:sz w:val="28"/>
              </w:rPr>
              <mc:AlternateContent>
                <mc:Choice Requires="wps">
                  <w:drawing>
                    <wp:anchor distT="0" distB="0" distL="114300" distR="114300" simplePos="0" relativeHeight="251685888" behindDoc="0" locked="0" layoutInCell="1" allowOverlap="1">
                      <wp:simplePos x="0" y="0"/>
                      <wp:positionH relativeFrom="column">
                        <wp:posOffset>157480</wp:posOffset>
                      </wp:positionH>
                      <wp:positionV relativeFrom="paragraph">
                        <wp:posOffset>264160</wp:posOffset>
                      </wp:positionV>
                      <wp:extent cx="0" cy="222885"/>
                      <wp:effectExtent l="53975" t="0" r="67945" b="5715"/>
                      <wp:wrapNone/>
                      <wp:docPr id="3" name="Straight Arrow Connector 3"/>
                      <wp:cNvGraphicFramePr/>
                      <a:graphic xmlns:a="http://schemas.openxmlformats.org/drawingml/2006/main">
                        <a:graphicData uri="http://schemas.microsoft.com/office/word/2010/wordprocessingShape">
                          <wps:wsp>
                            <wps:cNvCnPr/>
                            <wps:spPr>
                              <a:xfrm flipV="1">
                                <a:off x="2484755" y="3685540"/>
                                <a:ext cx="0" cy="22288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2.4pt;margin-top:20.8pt;height:17.55pt;width:0pt;z-index:251685888;mso-width-relative:page;mso-height-relative:page;" filled="f" stroked="t" coordsize="21600,21600" o:gfxdata="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JucKPdYAAAAHAQAADwAAAAAAAAABACAAAAAiAAAAZHJzL2Rvd25yZXYu&#10;eG1sUEsBAhQAFAAAAAgAh07iQCwHjzj9AQAA9wMAAA4AAAAAAAAAAQAgAAAAJQEAAGRycy9lMm9E&#10;b2MueG1sUEsFBgAAAAAGAAYAWQEAAJQFAAAAAA==&#10;">
                      <v:fill on="f" focussize="0,0"/>
                      <v:stroke weight="1.5pt" color="#000000 [3213]" miterlimit="8" joinstyle="miter" endarrow="open"/>
                      <v:imagedata o:title=""/>
                      <o:lock v:ext="edit" aspectratio="f"/>
                    </v:shape>
                  </w:pict>
                </mc:Fallback>
              </mc:AlternateContent>
            </w:r>
            <w:r>
              <w:rPr>
                <w:rFonts w:hint="default" w:ascii="Times New Roman" w:hAnsi="Times New Roman" w:cs="Times New Roman"/>
                <w:b w:val="0"/>
                <w:bCs w:val="0"/>
                <w:i w:val="0"/>
                <w:sz w:val="36"/>
                <w:szCs w:val="36"/>
                <w:vertAlign w:val="baseline"/>
                <w:lang w:val="en-US" w:eastAsia="zh-CN" w:bidi="ar-SA"/>
              </w:rPr>
              <w:t>8</w:t>
            </w:r>
          </w:p>
        </w:tc>
        <w:tc>
          <w:tcPr>
            <w:tcW w:w="720" w:type="dxa"/>
            <w:shd w:val="clear" w:color="auto" w:fill="A8D08D" w:themeFill="accent6" w:themeFillTint="99"/>
          </w:tcPr>
          <w:p>
            <w:pPr>
              <w:widowControl w:val="0"/>
              <w:numPr>
                <w:ilvl w:val="0"/>
                <w:numId w:val="0"/>
              </w:numPr>
              <w:jc w:val="center"/>
              <w:rPr>
                <w:rFonts w:hint="default" w:ascii="Times New Roman" w:hAnsi="Times New Roman" w:cs="Times New Roman"/>
                <w:b w:val="0"/>
                <w:bCs w:val="0"/>
                <w:i w:val="0"/>
                <w:sz w:val="36"/>
                <w:szCs w:val="36"/>
                <w:vertAlign w:val="baseline"/>
                <w:lang w:val="en-US" w:eastAsia="zh-CN" w:bidi="ar-SA"/>
              </w:rPr>
            </w:pPr>
            <w:r>
              <w:rPr>
                <w:rFonts w:hint="default" w:ascii="Times New Roman" w:hAnsi="Times New Roman" w:cs="Times New Roman"/>
                <w:b w:val="0"/>
                <w:bCs w:val="0"/>
                <w:i w:val="0"/>
                <w:sz w:val="36"/>
                <w:szCs w:val="36"/>
                <w:vertAlign w:val="baseline"/>
                <w:lang w:val="en-US" w:eastAsia="zh-CN" w:bidi="ar-SA"/>
              </w:rPr>
              <w:t>11</w:t>
            </w:r>
          </w:p>
        </w:tc>
        <w:tc>
          <w:tcPr>
            <w:tcW w:w="720" w:type="dxa"/>
            <w:shd w:val="clear" w:color="auto" w:fill="9CC2E5" w:themeFill="accent1" w:themeFillTint="99"/>
          </w:tcPr>
          <w:p>
            <w:pPr>
              <w:widowControl w:val="0"/>
              <w:numPr>
                <w:ilvl w:val="0"/>
                <w:numId w:val="0"/>
              </w:numPr>
              <w:jc w:val="center"/>
              <w:rPr>
                <w:rFonts w:hint="default" w:ascii="Times New Roman" w:hAnsi="Times New Roman" w:cs="Times New Roman"/>
                <w:b w:val="0"/>
                <w:bCs w:val="0"/>
                <w:i w:val="0"/>
                <w:sz w:val="36"/>
                <w:szCs w:val="36"/>
                <w:vertAlign w:val="baseline"/>
                <w:lang w:val="en-US" w:eastAsia="zh-CN" w:bidi="ar-SA"/>
              </w:rPr>
            </w:pPr>
            <w:r>
              <w:rPr>
                <w:rFonts w:hint="default" w:ascii="Times New Roman" w:hAnsi="Times New Roman" w:cs="Times New Roman"/>
                <w:b w:val="0"/>
                <w:bCs w:val="0"/>
                <w:i w:val="0"/>
                <w:sz w:val="36"/>
                <w:szCs w:val="36"/>
                <w:vertAlign w:val="baseline"/>
                <w:lang w:val="en-US" w:eastAsia="zh-CN" w:bidi="ar-SA"/>
              </w:rPr>
              <w:t>13</w:t>
            </w:r>
          </w:p>
        </w:tc>
      </w:tr>
    </w:tbl>
    <w:p>
      <w:pPr>
        <w:numPr>
          <w:ilvl w:val="0"/>
          <w:numId w:val="0"/>
        </w:numPr>
        <w:rPr>
          <w:rFonts w:hint="default" w:ascii="Times New Roman" w:hAnsi="Times New Roman" w:cs="Times New Roman"/>
          <w:b w:val="0"/>
          <w:bCs w:val="0"/>
          <w:i w:val="0"/>
          <w:sz w:val="28"/>
          <w:szCs w:val="28"/>
          <w:vertAlign w:val="baseline"/>
          <w:lang w:val="en-US" w:eastAsia="zh-CN" w:bidi="ar-SA"/>
        </w:rPr>
      </w:pPr>
      <w:r>
        <w:rPr>
          <w:sz w:val="28"/>
        </w:rPr>
        <mc:AlternateContent>
          <mc:Choice Requires="wps">
            <w:drawing>
              <wp:anchor distT="0" distB="0" distL="114300" distR="114300" simplePos="0" relativeHeight="251686912" behindDoc="0" locked="0" layoutInCell="1" allowOverlap="1">
                <wp:simplePos x="0" y="0"/>
                <wp:positionH relativeFrom="column">
                  <wp:posOffset>2912745</wp:posOffset>
                </wp:positionH>
                <wp:positionV relativeFrom="paragraph">
                  <wp:posOffset>6350</wp:posOffset>
                </wp:positionV>
                <wp:extent cx="0" cy="175895"/>
                <wp:effectExtent l="53975" t="0" r="67945" b="6985"/>
                <wp:wrapNone/>
                <wp:docPr id="5" name="Straight Arrow Connector 5"/>
                <wp:cNvGraphicFramePr/>
                <a:graphic xmlns:a="http://schemas.openxmlformats.org/drawingml/2006/main">
                  <a:graphicData uri="http://schemas.microsoft.com/office/word/2010/wordprocessingShape">
                    <wps:wsp>
                      <wps:cNvCnPr/>
                      <wps:spPr>
                        <a:xfrm flipV="1">
                          <a:off x="0" y="0"/>
                          <a:ext cx="0" cy="17589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29.35pt;margin-top:0.5pt;height:13.85pt;width:0pt;z-index:251686912;mso-width-relative:page;mso-height-relative:page;" filled="f" stroked="t" coordsize="21600,21600" o:gfxdata="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4&#10;M7A81QAAAAgBAAAPAAAAAAAAAAEAIAAAACIAAABkcnMvZG93bnJldi54bWxQSwECFAAUAAAACACH&#10;TuJAkFwwae4BAADrAwAADgAAAAAAAAABACAAAAAkAQAAZHJzL2Uyb0RvYy54bWxQSwUGAAAAAAYA&#10;BgBZAQAAhAUAAAAA&#10;">
                <v:fill on="f" focussize="0,0"/>
                <v:stroke weight="1.5pt" color="#000000 [3213]" miterlimit="8" joinstyle="miter" endarrow="open"/>
                <v:imagedata o:title=""/>
                <o:lock v:ext="edit" aspectratio="f"/>
              </v:shape>
            </w:pict>
          </mc:Fallback>
        </mc:AlternateContent>
      </w:r>
    </w:p>
    <w:p>
      <w:pPr>
        <w:numPr>
          <w:ilvl w:val="0"/>
          <w:numId w:val="0"/>
        </w:numPr>
        <w:ind w:firstLine="180" w:firstLineChars="50"/>
        <w:rPr>
          <w:rFonts w:hint="default" w:ascii="Times New Roman" w:hAnsi="Times New Roman" w:cs="Times New Roman"/>
          <w:b w:val="0"/>
          <w:bCs w:val="0"/>
          <w:i w:val="0"/>
          <w:color w:val="FF0000"/>
          <w:sz w:val="28"/>
          <w:szCs w:val="28"/>
          <w:vertAlign w:val="baseline"/>
          <w:lang w:val="en-US" w:eastAsia="zh-CN" w:bidi="ar-SA"/>
        </w:rPr>
      </w:pPr>
      <w:r>
        <w:rPr>
          <w:sz w:val="36"/>
        </w:rPr>
        <mc:AlternateContent>
          <mc:Choice Requires="wps">
            <w:drawing>
              <wp:anchor distT="0" distB="0" distL="114300" distR="114300" simplePos="0" relativeHeight="251697152" behindDoc="0" locked="0" layoutInCell="1" allowOverlap="1">
                <wp:simplePos x="0" y="0"/>
                <wp:positionH relativeFrom="column">
                  <wp:posOffset>3477895</wp:posOffset>
                </wp:positionH>
                <wp:positionV relativeFrom="paragraph">
                  <wp:posOffset>179705</wp:posOffset>
                </wp:positionV>
                <wp:extent cx="562610" cy="257810"/>
                <wp:effectExtent l="0" t="0" r="1270" b="1270"/>
                <wp:wrapNone/>
                <wp:docPr id="45" name="Text Box 45"/>
                <wp:cNvGraphicFramePr/>
                <a:graphic xmlns:a="http://schemas.openxmlformats.org/drawingml/2006/main">
                  <a:graphicData uri="http://schemas.microsoft.com/office/word/2010/wordprocessingShape">
                    <wps:wsp>
                      <wps:cNvSpPr txBox="1"/>
                      <wps:spPr>
                        <a:xfrm>
                          <a:off x="0" y="0"/>
                          <a:ext cx="562610" cy="2578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N/4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3.85pt;margin-top:14.15pt;height:20.3pt;width:44.3pt;z-index:251697152;mso-width-relative:page;mso-height-relative:page;" fillcolor="#FFFFFF [3201]" filled="t" stroked="f" coordsize="21600,21600" o:gfxdata="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CdfWXPVAAAACQEAAA8AAAAAAAAAAQAgAAAAIgAAAGRycy9k&#10;b3ducmV2LnhtbFBLAQIUABQAAAAIAIdO4kDkkTRjPgIAAI8EAAAOAAAAAAAAAAEAIAAAACQBAABk&#10;cnMvZTJvRG9jLnhtbFBLBQYAAAAABgAGAFkBAADUBQAAAAA=&#10;">
                <v:fill on="t" focussize="0,0"/>
                <v:stroke on="f" weight="0.5pt"/>
                <v:imagedata o:title=""/>
                <o:lock v:ext="edit" aspectratio="f"/>
                <v:textbox>
                  <w:txbxContent>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N/4</w:t>
                      </w:r>
                    </w:p>
                  </w:txbxContent>
                </v:textbox>
              </v:shape>
            </w:pict>
          </mc:Fallback>
        </mc:AlternateContent>
      </w:r>
      <w:r>
        <w:rPr>
          <w:rFonts w:hint="default" w:ascii="Times New Roman" w:hAnsi="Times New Roman" w:cs="Times New Roman"/>
          <w:b w:val="0"/>
          <w:bCs w:val="0"/>
          <w:i w:val="0"/>
          <w:sz w:val="28"/>
          <w:szCs w:val="28"/>
          <w:vertAlign w:val="baseline"/>
          <w:lang w:val="en-US" w:eastAsia="zh-CN" w:bidi="ar-SA"/>
        </w:rPr>
        <w:tab/>
      </w:r>
      <w:r>
        <w:rPr>
          <w:rFonts w:hint="default" w:ascii="Times New Roman" w:hAnsi="Times New Roman" w:cs="Times New Roman"/>
          <w:b w:val="0"/>
          <w:bCs w:val="0"/>
          <w:i w:val="0"/>
          <w:sz w:val="28"/>
          <w:szCs w:val="28"/>
          <w:vertAlign w:val="baseline"/>
          <w:lang w:val="en-US" w:eastAsia="zh-CN" w:bidi="ar-SA"/>
        </w:rPr>
        <w:tab/>
      </w:r>
      <w:r>
        <w:rPr>
          <w:rFonts w:hint="default" w:ascii="Times New Roman" w:hAnsi="Times New Roman" w:cs="Times New Roman"/>
          <w:b w:val="0"/>
          <w:bCs w:val="0"/>
          <w:i w:val="0"/>
          <w:sz w:val="28"/>
          <w:szCs w:val="28"/>
          <w:vertAlign w:val="baseline"/>
          <w:lang w:val="en-US" w:eastAsia="zh-CN" w:bidi="ar-SA"/>
        </w:rPr>
        <w:tab/>
      </w:r>
      <w:r>
        <w:rPr>
          <w:rFonts w:hint="default" w:ascii="Times New Roman" w:hAnsi="Times New Roman" w:cs="Times New Roman"/>
          <w:b w:val="0"/>
          <w:bCs w:val="0"/>
          <w:i w:val="0"/>
          <w:sz w:val="28"/>
          <w:szCs w:val="28"/>
          <w:vertAlign w:val="baseline"/>
          <w:lang w:val="en-US" w:eastAsia="zh-CN" w:bidi="ar-SA"/>
        </w:rPr>
        <w:tab/>
      </w:r>
      <w:r>
        <w:rPr>
          <w:rFonts w:hint="default" w:ascii="Times New Roman" w:hAnsi="Times New Roman" w:cs="Times New Roman"/>
          <w:b w:val="0"/>
          <w:bCs w:val="0"/>
          <w:i w:val="0"/>
          <w:sz w:val="28"/>
          <w:szCs w:val="28"/>
          <w:vertAlign w:val="baseline"/>
          <w:lang w:val="en-US" w:eastAsia="zh-CN" w:bidi="ar-SA"/>
        </w:rPr>
        <w:t xml:space="preserve">   </w:t>
      </w:r>
      <w:r>
        <w:rPr>
          <w:rFonts w:hint="default" w:ascii="Times New Roman" w:hAnsi="Times New Roman" w:cs="Times New Roman"/>
          <w:b w:val="0"/>
          <w:bCs w:val="0"/>
          <w:i w:val="0"/>
          <w:color w:val="FF0000"/>
          <w:sz w:val="28"/>
          <w:szCs w:val="28"/>
          <w:vertAlign w:val="baseline"/>
          <w:lang w:val="en-US" w:eastAsia="zh-CN" w:bidi="ar-SA"/>
        </w:rPr>
        <w:t>L</w:t>
      </w:r>
      <w:r>
        <w:rPr>
          <w:rFonts w:hint="default" w:ascii="Times New Roman" w:hAnsi="Times New Roman" w:cs="Times New Roman"/>
          <w:b w:val="0"/>
          <w:bCs w:val="0"/>
          <w:i w:val="0"/>
          <w:sz w:val="28"/>
          <w:szCs w:val="28"/>
          <w:vertAlign w:val="baseline"/>
          <w:lang w:val="en-US" w:eastAsia="zh-CN" w:bidi="ar-SA"/>
        </w:rPr>
        <w:tab/>
      </w:r>
      <w:r>
        <w:rPr>
          <w:rFonts w:hint="default" w:ascii="Times New Roman" w:hAnsi="Times New Roman" w:cs="Times New Roman"/>
          <w:b w:val="0"/>
          <w:bCs w:val="0"/>
          <w:i w:val="0"/>
          <w:sz w:val="28"/>
          <w:szCs w:val="28"/>
          <w:vertAlign w:val="baseline"/>
          <w:lang w:val="en-US" w:eastAsia="zh-CN" w:bidi="ar-SA"/>
        </w:rPr>
        <w:tab/>
      </w:r>
      <w:r>
        <w:rPr>
          <w:rFonts w:hint="default" w:ascii="Times New Roman" w:hAnsi="Times New Roman" w:cs="Times New Roman"/>
          <w:b w:val="0"/>
          <w:bCs w:val="0"/>
          <w:i w:val="0"/>
          <w:sz w:val="28"/>
          <w:szCs w:val="28"/>
          <w:vertAlign w:val="baseline"/>
          <w:lang w:val="en-US" w:eastAsia="zh-CN" w:bidi="ar-SA"/>
        </w:rPr>
        <w:t xml:space="preserve">  </w:t>
      </w:r>
      <w:r>
        <w:rPr>
          <w:rFonts w:hint="default" w:ascii="Times New Roman" w:hAnsi="Times New Roman" w:cs="Times New Roman"/>
          <w:b w:val="0"/>
          <w:bCs w:val="0"/>
          <w:i w:val="0"/>
          <w:color w:val="FF0000"/>
          <w:sz w:val="28"/>
          <w:szCs w:val="28"/>
          <w:vertAlign w:val="baseline"/>
          <w:lang w:val="en-US" w:eastAsia="zh-CN" w:bidi="ar-SA"/>
        </w:rPr>
        <w:t xml:space="preserve"> R</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9CC2E5" w:themeFill="accent1" w:themeFillTint="99"/>
        <w:tblLayout w:type="autofit"/>
        <w:tblCellMar>
          <w:top w:w="0" w:type="dxa"/>
          <w:left w:w="108" w:type="dxa"/>
          <w:bottom w:w="0" w:type="dxa"/>
          <w:right w:w="108" w:type="dxa"/>
        </w:tblCellMar>
      </w:tblPr>
      <w:tblGrid>
        <w:gridCol w:w="720"/>
        <w:gridCol w:w="720"/>
        <w:gridCol w:w="720"/>
        <w:gridCol w:w="720"/>
        <w:gridCol w:w="720"/>
        <w:gridCol w:w="720"/>
        <w:gridCol w:w="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9CC2E5" w:themeFill="accent1" w:themeFillTint="99"/>
          <w:tblCellMar>
            <w:top w:w="0" w:type="dxa"/>
            <w:left w:w="108" w:type="dxa"/>
            <w:bottom w:w="0" w:type="dxa"/>
            <w:right w:w="108" w:type="dxa"/>
          </w:tblCellMar>
        </w:tblPrEx>
        <w:tc>
          <w:tcPr>
            <w:tcW w:w="720" w:type="dxa"/>
            <w:shd w:val="clear" w:color="auto" w:fill="auto"/>
          </w:tcPr>
          <w:p>
            <w:pPr>
              <w:widowControl w:val="0"/>
              <w:numPr>
                <w:ilvl w:val="0"/>
                <w:numId w:val="0"/>
              </w:numPr>
              <w:jc w:val="center"/>
              <w:rPr>
                <w:rFonts w:hint="default" w:ascii="Times New Roman" w:hAnsi="Times New Roman" w:cs="Times New Roman"/>
                <w:b w:val="0"/>
                <w:bCs w:val="0"/>
                <w:i w:val="0"/>
                <w:sz w:val="36"/>
                <w:szCs w:val="36"/>
                <w:vertAlign w:val="baseline"/>
                <w:lang w:val="en-US" w:eastAsia="zh-CN" w:bidi="ar-SA"/>
              </w:rPr>
            </w:pPr>
            <w:r>
              <w:rPr>
                <w:rFonts w:hint="default" w:ascii="Times New Roman" w:hAnsi="Times New Roman" w:cs="Times New Roman"/>
                <w:b w:val="0"/>
                <w:bCs w:val="0"/>
                <w:i w:val="0"/>
                <w:sz w:val="36"/>
                <w:szCs w:val="36"/>
                <w:vertAlign w:val="baseline"/>
                <w:lang w:val="en-US" w:eastAsia="zh-CN" w:bidi="ar-SA"/>
              </w:rPr>
              <w:t>1</w:t>
            </w:r>
          </w:p>
        </w:tc>
        <w:tc>
          <w:tcPr>
            <w:tcW w:w="720" w:type="dxa"/>
            <w:shd w:val="clear" w:color="auto" w:fill="auto"/>
          </w:tcPr>
          <w:p>
            <w:pPr>
              <w:widowControl w:val="0"/>
              <w:numPr>
                <w:ilvl w:val="0"/>
                <w:numId w:val="0"/>
              </w:numPr>
              <w:jc w:val="center"/>
              <w:rPr>
                <w:rFonts w:hint="default" w:ascii="Times New Roman" w:hAnsi="Times New Roman" w:cs="Times New Roman"/>
                <w:b w:val="0"/>
                <w:bCs w:val="0"/>
                <w:i w:val="0"/>
                <w:sz w:val="36"/>
                <w:szCs w:val="36"/>
                <w:vertAlign w:val="baseline"/>
                <w:lang w:val="en-US" w:eastAsia="zh-CN" w:bidi="ar-SA"/>
              </w:rPr>
            </w:pPr>
            <w:r>
              <w:rPr>
                <w:rFonts w:hint="default" w:ascii="Times New Roman" w:hAnsi="Times New Roman" w:cs="Times New Roman"/>
                <w:b w:val="0"/>
                <w:bCs w:val="0"/>
                <w:i w:val="0"/>
                <w:sz w:val="36"/>
                <w:szCs w:val="36"/>
                <w:vertAlign w:val="baseline"/>
                <w:lang w:val="en-US" w:eastAsia="zh-CN" w:bidi="ar-SA"/>
              </w:rPr>
              <w:t>3</w:t>
            </w:r>
          </w:p>
        </w:tc>
        <w:tc>
          <w:tcPr>
            <w:tcW w:w="720" w:type="dxa"/>
            <w:shd w:val="clear" w:color="auto" w:fill="auto"/>
          </w:tcPr>
          <w:p>
            <w:pPr>
              <w:widowControl w:val="0"/>
              <w:numPr>
                <w:ilvl w:val="0"/>
                <w:numId w:val="0"/>
              </w:numPr>
              <w:jc w:val="center"/>
              <w:rPr>
                <w:rFonts w:hint="default" w:ascii="Times New Roman" w:hAnsi="Times New Roman" w:cs="Times New Roman"/>
                <w:b w:val="0"/>
                <w:bCs w:val="0"/>
                <w:i w:val="0"/>
                <w:sz w:val="36"/>
                <w:szCs w:val="36"/>
                <w:vertAlign w:val="baseline"/>
                <w:lang w:val="en-US" w:eastAsia="zh-CN" w:bidi="ar-SA"/>
              </w:rPr>
            </w:pPr>
            <w:r>
              <w:rPr>
                <w:rFonts w:hint="default" w:ascii="Times New Roman" w:hAnsi="Times New Roman" w:cs="Times New Roman"/>
                <w:b w:val="0"/>
                <w:bCs w:val="0"/>
                <w:i w:val="0"/>
                <w:sz w:val="36"/>
                <w:szCs w:val="36"/>
                <w:vertAlign w:val="baseline"/>
                <w:lang w:val="en-US" w:eastAsia="zh-CN" w:bidi="ar-SA"/>
              </w:rPr>
              <w:t>4</w:t>
            </w:r>
          </w:p>
        </w:tc>
        <w:tc>
          <w:tcPr>
            <w:tcW w:w="720" w:type="dxa"/>
            <w:shd w:val="clear" w:color="auto" w:fill="auto"/>
          </w:tcPr>
          <w:p>
            <w:pPr>
              <w:widowControl w:val="0"/>
              <w:numPr>
                <w:ilvl w:val="0"/>
                <w:numId w:val="0"/>
              </w:numPr>
              <w:jc w:val="center"/>
              <w:rPr>
                <w:rFonts w:hint="default" w:ascii="Times New Roman" w:hAnsi="Times New Roman" w:cs="Times New Roman"/>
                <w:b w:val="0"/>
                <w:bCs w:val="0"/>
                <w:i w:val="0"/>
                <w:sz w:val="36"/>
                <w:szCs w:val="36"/>
                <w:vertAlign w:val="baseline"/>
                <w:lang w:val="en-US" w:eastAsia="zh-CN" w:bidi="ar-SA"/>
              </w:rPr>
            </w:pPr>
            <w:r>
              <w:rPr>
                <w:rFonts w:hint="default" w:ascii="Times New Roman" w:hAnsi="Times New Roman" w:cs="Times New Roman"/>
                <w:b w:val="0"/>
                <w:bCs w:val="0"/>
                <w:i w:val="0"/>
                <w:sz w:val="36"/>
                <w:szCs w:val="36"/>
                <w:vertAlign w:val="baseline"/>
                <w:lang w:val="en-US" w:eastAsia="zh-CN" w:bidi="ar-SA"/>
              </w:rPr>
              <w:t>7</w:t>
            </w:r>
          </w:p>
        </w:tc>
        <w:tc>
          <w:tcPr>
            <w:tcW w:w="720" w:type="dxa"/>
            <w:shd w:val="clear" w:color="auto" w:fill="auto"/>
          </w:tcPr>
          <w:p>
            <w:pPr>
              <w:widowControl w:val="0"/>
              <w:numPr>
                <w:ilvl w:val="0"/>
                <w:numId w:val="0"/>
              </w:numPr>
              <w:jc w:val="center"/>
              <w:rPr>
                <w:rFonts w:hint="default" w:ascii="Times New Roman" w:hAnsi="Times New Roman" w:cs="Times New Roman"/>
                <w:b w:val="0"/>
                <w:bCs w:val="0"/>
                <w:i w:val="0"/>
                <w:sz w:val="36"/>
                <w:szCs w:val="36"/>
                <w:vertAlign w:val="baseline"/>
                <w:lang w:val="en-US" w:eastAsia="zh-CN" w:bidi="ar-SA"/>
              </w:rPr>
            </w:pPr>
            <w:r>
              <w:rPr>
                <w:rFonts w:hint="default" w:ascii="Times New Roman" w:hAnsi="Times New Roman" w:cs="Times New Roman"/>
                <w:b w:val="0"/>
                <w:bCs w:val="0"/>
                <w:i w:val="0"/>
                <w:sz w:val="36"/>
                <w:szCs w:val="36"/>
                <w:vertAlign w:val="baseline"/>
                <w:lang w:val="en-US" w:eastAsia="zh-CN" w:bidi="ar-SA"/>
              </w:rPr>
              <w:t>8</w:t>
            </w:r>
          </w:p>
        </w:tc>
        <w:tc>
          <w:tcPr>
            <w:tcW w:w="720" w:type="dxa"/>
            <w:shd w:val="clear" w:color="auto" w:fill="auto"/>
          </w:tcPr>
          <w:p>
            <w:pPr>
              <w:widowControl w:val="0"/>
              <w:numPr>
                <w:ilvl w:val="0"/>
                <w:numId w:val="0"/>
              </w:numPr>
              <w:jc w:val="center"/>
              <w:rPr>
                <w:rFonts w:hint="default" w:ascii="Times New Roman" w:hAnsi="Times New Roman" w:cs="Times New Roman"/>
                <w:b w:val="0"/>
                <w:bCs w:val="0"/>
                <w:i w:val="0"/>
                <w:sz w:val="36"/>
                <w:szCs w:val="36"/>
                <w:vertAlign w:val="baseline"/>
                <w:lang w:val="en-US" w:eastAsia="zh-CN" w:bidi="ar-SA"/>
              </w:rPr>
            </w:pPr>
            <w:r>
              <w:rPr>
                <w:sz w:val="28"/>
              </w:rPr>
              <mc:AlternateContent>
                <mc:Choice Requires="wps">
                  <w:drawing>
                    <wp:anchor distT="0" distB="0" distL="114300" distR="114300" simplePos="0" relativeHeight="251688960" behindDoc="0" locked="0" layoutInCell="1" allowOverlap="1">
                      <wp:simplePos x="0" y="0"/>
                      <wp:positionH relativeFrom="column">
                        <wp:posOffset>157480</wp:posOffset>
                      </wp:positionH>
                      <wp:positionV relativeFrom="paragraph">
                        <wp:posOffset>247650</wp:posOffset>
                      </wp:positionV>
                      <wp:extent cx="0" cy="175895"/>
                      <wp:effectExtent l="53975" t="0" r="67945" b="6985"/>
                      <wp:wrapNone/>
                      <wp:docPr id="24" name="Straight Arrow Connector 24"/>
                      <wp:cNvGraphicFramePr/>
                      <a:graphic xmlns:a="http://schemas.openxmlformats.org/drawingml/2006/main">
                        <a:graphicData uri="http://schemas.microsoft.com/office/word/2010/wordprocessingShape">
                          <wps:wsp>
                            <wps:cNvCnPr/>
                            <wps:spPr>
                              <a:xfrm flipV="1">
                                <a:off x="0" y="0"/>
                                <a:ext cx="0" cy="17589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2.4pt;margin-top:19.5pt;height:13.85pt;width:0pt;z-index:251688960;mso-width-relative:page;mso-height-relative:page;" filled="f" stroked="t" coordsize="21600,21600" o:gfxdata="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DrGlSrWAAAABwEAAA8AAAAAAAAAAQAgAAAAIgAAAGRycy9kb3ducmV2LnhtbFBLAQIUABQAAAAI&#10;AIdO4kDoXyVm7wEAAO0DAAAOAAAAAAAAAAEAIAAAACUBAABkcnMvZTJvRG9jLnhtbFBLBQYAAAAA&#10;BgAGAFkBAACGBQAAAAA=&#10;">
                      <v:fill on="f" focussize="0,0"/>
                      <v:stroke weight="1.5pt" color="#000000 [3213]" miterlimit="8" joinstyle="miter" endarrow="open"/>
                      <v:imagedata o:title=""/>
                      <o:lock v:ext="edit" aspectratio="f"/>
                    </v:shape>
                  </w:pict>
                </mc:Fallback>
              </mc:AlternateContent>
            </w:r>
            <w:r>
              <w:rPr>
                <w:rFonts w:hint="default" w:ascii="Times New Roman" w:hAnsi="Times New Roman" w:cs="Times New Roman"/>
                <w:b w:val="0"/>
                <w:bCs w:val="0"/>
                <w:i w:val="0"/>
                <w:sz w:val="36"/>
                <w:szCs w:val="36"/>
                <w:vertAlign w:val="baseline"/>
                <w:lang w:val="en-US" w:eastAsia="zh-CN" w:bidi="ar-SA"/>
              </w:rPr>
              <w:t>11</w:t>
            </w:r>
          </w:p>
        </w:tc>
        <w:tc>
          <w:tcPr>
            <w:tcW w:w="720" w:type="dxa"/>
            <w:shd w:val="clear" w:color="auto" w:fill="9CC2E5" w:themeFill="accent1" w:themeFillTint="99"/>
          </w:tcPr>
          <w:p>
            <w:pPr>
              <w:widowControl w:val="0"/>
              <w:numPr>
                <w:ilvl w:val="0"/>
                <w:numId w:val="0"/>
              </w:numPr>
              <w:jc w:val="center"/>
              <w:rPr>
                <w:rFonts w:hint="default" w:ascii="Times New Roman" w:hAnsi="Times New Roman" w:cs="Times New Roman"/>
                <w:b w:val="0"/>
                <w:bCs w:val="0"/>
                <w:i w:val="0"/>
                <w:sz w:val="36"/>
                <w:szCs w:val="36"/>
                <w:vertAlign w:val="baseline"/>
                <w:lang w:val="en-US" w:eastAsia="zh-CN" w:bidi="ar-SA"/>
              </w:rPr>
            </w:pPr>
            <w:r>
              <w:rPr>
                <w:sz w:val="28"/>
              </w:rPr>
              <mc:AlternateContent>
                <mc:Choice Requires="wps">
                  <w:drawing>
                    <wp:anchor distT="0" distB="0" distL="114300" distR="114300" simplePos="0" relativeHeight="251687936" behindDoc="0" locked="0" layoutInCell="1" allowOverlap="1">
                      <wp:simplePos x="0" y="0"/>
                      <wp:positionH relativeFrom="column">
                        <wp:posOffset>169545</wp:posOffset>
                      </wp:positionH>
                      <wp:positionV relativeFrom="paragraph">
                        <wp:posOffset>259080</wp:posOffset>
                      </wp:positionV>
                      <wp:extent cx="0" cy="175895"/>
                      <wp:effectExtent l="53975" t="0" r="67945" b="6985"/>
                      <wp:wrapNone/>
                      <wp:docPr id="23" name="Straight Arrow Connector 23"/>
                      <wp:cNvGraphicFramePr/>
                      <a:graphic xmlns:a="http://schemas.openxmlformats.org/drawingml/2006/main">
                        <a:graphicData uri="http://schemas.microsoft.com/office/word/2010/wordprocessingShape">
                          <wps:wsp>
                            <wps:cNvCnPr/>
                            <wps:spPr>
                              <a:xfrm flipV="1">
                                <a:off x="0" y="0"/>
                                <a:ext cx="0" cy="17589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3.35pt;margin-top:20.4pt;height:13.85pt;width:0pt;z-index:251687936;mso-width-relative:page;mso-height-relative:page;" filled="f" stroked="t" coordsize="21600,21600" o:gfxdata="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IRHFEDWAAAABwEAAA8AAAAAAAAAAQAgAAAAIgAAAGRycy9kb3ducmV2LnhtbFBLAQIUABQAAAAI&#10;AIdO4kARBCNX7wEAAO0DAAAOAAAAAAAAAAEAIAAAACUBAABkcnMvZTJvRG9jLnhtbFBLBQYAAAAA&#10;BgAGAFkBAACGBQAAAAA=&#10;">
                      <v:fill on="f" focussize="0,0"/>
                      <v:stroke weight="1.5pt" color="#000000 [3213]" miterlimit="8" joinstyle="miter" endarrow="open"/>
                      <v:imagedata o:title=""/>
                      <o:lock v:ext="edit" aspectratio="f"/>
                    </v:shape>
                  </w:pict>
                </mc:Fallback>
              </mc:AlternateContent>
            </w:r>
            <w:r>
              <w:rPr>
                <w:rFonts w:hint="default" w:ascii="Times New Roman" w:hAnsi="Times New Roman" w:cs="Times New Roman"/>
                <w:b w:val="0"/>
                <w:bCs w:val="0"/>
                <w:i w:val="0"/>
                <w:sz w:val="36"/>
                <w:szCs w:val="36"/>
                <w:vertAlign w:val="baseline"/>
                <w:lang w:val="en-US" w:eastAsia="zh-CN" w:bidi="ar-SA"/>
              </w:rPr>
              <w:t>13</w:t>
            </w:r>
          </w:p>
        </w:tc>
      </w:tr>
    </w:tbl>
    <w:p>
      <w:pPr>
        <w:numPr>
          <w:ilvl w:val="0"/>
          <w:numId w:val="0"/>
        </w:numPr>
        <w:rPr>
          <w:rFonts w:hint="default" w:ascii="Times New Roman" w:hAnsi="Times New Roman" w:cs="Times New Roman"/>
          <w:b w:val="0"/>
          <w:bCs w:val="0"/>
          <w:i w:val="0"/>
          <w:color w:val="FF0000"/>
          <w:sz w:val="28"/>
          <w:szCs w:val="28"/>
          <w:vertAlign w:val="baseline"/>
          <w:lang w:val="en-US" w:eastAsia="zh-CN" w:bidi="ar-SA"/>
        </w:rPr>
      </w:pPr>
      <w:r>
        <w:rPr>
          <w:rFonts w:hint="default" w:ascii="Times New Roman" w:hAnsi="Times New Roman" w:cs="Times New Roman"/>
          <w:b w:val="0"/>
          <w:bCs w:val="0"/>
          <w:i w:val="0"/>
          <w:color w:val="FF0000"/>
          <w:sz w:val="28"/>
          <w:szCs w:val="28"/>
          <w:vertAlign w:val="baseline"/>
          <w:lang w:val="en-US" w:eastAsia="zh-CN" w:bidi="ar-SA"/>
        </w:rPr>
        <w:t xml:space="preserve">   </w:t>
      </w:r>
      <w:r>
        <w:rPr>
          <w:rFonts w:hint="default" w:ascii="Times New Roman" w:hAnsi="Times New Roman" w:cs="Times New Roman"/>
          <w:b w:val="0"/>
          <w:bCs w:val="0"/>
          <w:i w:val="0"/>
          <w:color w:val="FF0000"/>
          <w:sz w:val="28"/>
          <w:szCs w:val="28"/>
          <w:vertAlign w:val="baseline"/>
          <w:lang w:val="en-US" w:eastAsia="zh-CN" w:bidi="ar-SA"/>
        </w:rPr>
        <w:tab/>
      </w:r>
      <w:r>
        <w:rPr>
          <w:rFonts w:hint="default" w:ascii="Times New Roman" w:hAnsi="Times New Roman" w:cs="Times New Roman"/>
          <w:b w:val="0"/>
          <w:bCs w:val="0"/>
          <w:i w:val="0"/>
          <w:color w:val="FF0000"/>
          <w:sz w:val="28"/>
          <w:szCs w:val="28"/>
          <w:vertAlign w:val="baseline"/>
          <w:lang w:val="en-US" w:eastAsia="zh-CN" w:bidi="ar-SA"/>
        </w:rPr>
        <w:tab/>
      </w:r>
      <w:r>
        <w:rPr>
          <w:rFonts w:hint="default" w:ascii="Times New Roman" w:hAnsi="Times New Roman" w:cs="Times New Roman"/>
          <w:b w:val="0"/>
          <w:bCs w:val="0"/>
          <w:i w:val="0"/>
          <w:color w:val="FF0000"/>
          <w:sz w:val="28"/>
          <w:szCs w:val="28"/>
          <w:vertAlign w:val="baseline"/>
          <w:lang w:val="en-US" w:eastAsia="zh-CN" w:bidi="ar-SA"/>
        </w:rPr>
        <w:tab/>
      </w:r>
    </w:p>
    <w:p>
      <w:pPr>
        <w:numPr>
          <w:ilvl w:val="0"/>
          <w:numId w:val="0"/>
        </w:numPr>
        <w:rPr>
          <w:rFonts w:hint="default" w:ascii="Times New Roman" w:hAnsi="Times New Roman" w:cs="Times New Roman"/>
          <w:b w:val="0"/>
          <w:bCs w:val="0"/>
          <w:i w:val="0"/>
          <w:color w:val="FF0000"/>
          <w:sz w:val="28"/>
          <w:szCs w:val="28"/>
          <w:vertAlign w:val="baseline"/>
          <w:lang w:val="en-US" w:eastAsia="zh-CN" w:bidi="ar-SA"/>
        </w:rPr>
      </w:pPr>
      <w:r>
        <w:rPr>
          <w:rFonts w:hint="default" w:ascii="Times New Roman" w:hAnsi="Times New Roman" w:cs="Times New Roman"/>
          <w:b w:val="0"/>
          <w:bCs w:val="0"/>
          <w:i w:val="0"/>
          <w:color w:val="FF0000"/>
          <w:sz w:val="28"/>
          <w:szCs w:val="28"/>
          <w:vertAlign w:val="baseline"/>
          <w:lang w:val="en-US" w:eastAsia="zh-CN" w:bidi="ar-SA"/>
        </w:rPr>
        <w:tab/>
      </w:r>
      <w:r>
        <w:rPr>
          <w:rFonts w:hint="default" w:ascii="Times New Roman" w:hAnsi="Times New Roman" w:cs="Times New Roman"/>
          <w:b w:val="0"/>
          <w:bCs w:val="0"/>
          <w:i w:val="0"/>
          <w:color w:val="FF0000"/>
          <w:sz w:val="28"/>
          <w:szCs w:val="28"/>
          <w:vertAlign w:val="baseline"/>
          <w:lang w:val="en-US" w:eastAsia="zh-CN" w:bidi="ar-SA"/>
        </w:rPr>
        <w:tab/>
      </w:r>
      <w:r>
        <w:rPr>
          <w:rFonts w:hint="default" w:ascii="Times New Roman" w:hAnsi="Times New Roman" w:cs="Times New Roman"/>
          <w:b w:val="0"/>
          <w:bCs w:val="0"/>
          <w:i w:val="0"/>
          <w:color w:val="FF0000"/>
          <w:sz w:val="28"/>
          <w:szCs w:val="28"/>
          <w:vertAlign w:val="baseline"/>
          <w:lang w:val="en-US" w:eastAsia="zh-CN" w:bidi="ar-SA"/>
        </w:rPr>
        <w:tab/>
      </w:r>
      <w:r>
        <w:rPr>
          <w:rFonts w:hint="default" w:ascii="Times New Roman" w:hAnsi="Times New Roman" w:cs="Times New Roman"/>
          <w:b w:val="0"/>
          <w:bCs w:val="0"/>
          <w:i w:val="0"/>
          <w:color w:val="FF0000"/>
          <w:sz w:val="28"/>
          <w:szCs w:val="28"/>
          <w:vertAlign w:val="baseline"/>
          <w:lang w:val="en-US" w:eastAsia="zh-CN" w:bidi="ar-SA"/>
        </w:rPr>
        <w:tab/>
      </w:r>
      <w:r>
        <w:rPr>
          <w:rFonts w:hint="default" w:ascii="Times New Roman" w:hAnsi="Times New Roman" w:cs="Times New Roman"/>
          <w:b w:val="0"/>
          <w:bCs w:val="0"/>
          <w:i w:val="0"/>
          <w:color w:val="FF0000"/>
          <w:sz w:val="28"/>
          <w:szCs w:val="28"/>
          <w:vertAlign w:val="baseline"/>
          <w:lang w:val="en-US" w:eastAsia="zh-CN" w:bidi="ar-SA"/>
        </w:rPr>
        <w:tab/>
      </w:r>
      <w:r>
        <w:rPr>
          <w:rFonts w:hint="default" w:ascii="Times New Roman" w:hAnsi="Times New Roman" w:cs="Times New Roman"/>
          <w:b w:val="0"/>
          <w:bCs w:val="0"/>
          <w:i w:val="0"/>
          <w:color w:val="FF0000"/>
          <w:sz w:val="28"/>
          <w:szCs w:val="28"/>
          <w:vertAlign w:val="baseline"/>
          <w:lang w:val="en-US" w:eastAsia="zh-CN" w:bidi="ar-SA"/>
        </w:rPr>
        <w:t xml:space="preserve">  R</w:t>
      </w:r>
      <w:r>
        <w:rPr>
          <w:rFonts w:hint="default" w:ascii="Times New Roman" w:hAnsi="Times New Roman" w:cs="Times New Roman"/>
          <w:b w:val="0"/>
          <w:bCs w:val="0"/>
          <w:i w:val="0"/>
          <w:color w:val="FF0000"/>
          <w:sz w:val="28"/>
          <w:szCs w:val="28"/>
          <w:vertAlign w:val="baseline"/>
          <w:lang w:val="en-US" w:eastAsia="zh-CN" w:bidi="ar-SA"/>
        </w:rPr>
        <w:tab/>
      </w:r>
      <w:r>
        <w:rPr>
          <w:rFonts w:hint="default" w:ascii="Times New Roman" w:hAnsi="Times New Roman" w:cs="Times New Roman"/>
          <w:b w:val="0"/>
          <w:bCs w:val="0"/>
          <w:i w:val="0"/>
          <w:color w:val="FF0000"/>
          <w:sz w:val="28"/>
          <w:szCs w:val="28"/>
          <w:vertAlign w:val="baseline"/>
          <w:lang w:val="en-US" w:eastAsia="zh-CN" w:bidi="ar-SA"/>
        </w:rPr>
        <w:t xml:space="preserve">  L</w:t>
      </w:r>
    </w:p>
    <w:p>
      <w:pPr>
        <w:numPr>
          <w:ilvl w:val="0"/>
          <w:numId w:val="0"/>
        </w:numPr>
        <w:rPr>
          <w:rFonts w:hint="default" w:ascii="Times New Roman" w:hAnsi="Times New Roman" w:cs="Times New Roman"/>
          <w:b/>
          <w:bCs/>
          <w:i w:val="0"/>
          <w:color w:val="000000" w:themeColor="text1"/>
          <w:sz w:val="28"/>
          <w:szCs w:val="28"/>
          <w:vertAlign w:val="baseline"/>
          <w:lang w:val="en-US" w:eastAsia="zh-CN" w:bidi="ar-SA"/>
          <w14:textFill>
            <w14:solidFill>
              <w14:schemeClr w14:val="tx1"/>
            </w14:solidFill>
          </w14:textFill>
        </w:rPr>
      </w:pPr>
      <w:r>
        <w:rPr>
          <w:rFonts w:hint="default" w:ascii="Times New Roman" w:hAnsi="Times New Roman" w:cs="Times New Roman"/>
          <w:b w:val="0"/>
          <w:bCs w:val="0"/>
          <w:i w:val="0"/>
          <w:color w:val="000000" w:themeColor="text1"/>
          <w:sz w:val="28"/>
          <w:szCs w:val="28"/>
          <w:vertAlign w:val="baseline"/>
          <w:lang w:val="en-US" w:eastAsia="zh-CN" w:bidi="ar-SA"/>
          <w14:textFill>
            <w14:solidFill>
              <w14:schemeClr w14:val="tx1"/>
            </w14:solidFill>
          </w14:textFill>
        </w:rPr>
        <w:t xml:space="preserve">=&gt; </w:t>
      </w:r>
      <w:r>
        <w:rPr>
          <w:rFonts w:hint="default" w:ascii="Times New Roman" w:hAnsi="Times New Roman" w:cs="Times New Roman"/>
          <w:b/>
          <w:bCs/>
          <w:i w:val="0"/>
          <w:color w:val="000000" w:themeColor="text1"/>
          <w:sz w:val="28"/>
          <w:szCs w:val="28"/>
          <w:vertAlign w:val="baseline"/>
          <w:lang w:val="en-US" w:eastAsia="zh-CN" w:bidi="ar-SA"/>
          <w14:textFill>
            <w14:solidFill>
              <w14:schemeClr w14:val="tx1"/>
            </w14:solidFill>
          </w14:textFill>
        </w:rPr>
        <w:t>Không tìm thấy 12</w:t>
      </w:r>
    </w:p>
    <w:p>
      <w:pPr>
        <w:numPr>
          <w:ilvl w:val="0"/>
          <w:numId w:val="0"/>
        </w:numPr>
        <w:rPr>
          <w:rFonts w:hint="default" w:ascii="Times New Roman" w:hAnsi="Times New Roman" w:cs="Times New Roman"/>
          <w:b/>
          <w:bCs/>
          <w:i w:val="0"/>
          <w:color w:val="000000" w:themeColor="text1"/>
          <w:sz w:val="36"/>
          <w:szCs w:val="36"/>
          <w:vertAlign w:val="baseline"/>
          <w:lang w:val="en-US" w:eastAsia="zh-CN" w:bidi="ar-SA"/>
          <w14:textFill>
            <w14:solidFill>
              <w14:schemeClr w14:val="tx1"/>
            </w14:solidFill>
          </w14:textFill>
        </w:rPr>
      </w:pPr>
      <w:r>
        <w:rPr>
          <w:rFonts w:hint="default" w:ascii="Times New Roman" w:hAnsi="Times New Roman" w:cs="Times New Roman"/>
          <w:b/>
          <w:bCs/>
          <w:i w:val="0"/>
          <w:color w:val="000000" w:themeColor="text1"/>
          <w:sz w:val="36"/>
          <w:szCs w:val="36"/>
          <w:vertAlign w:val="baseline"/>
          <w:lang w:val="en-US" w:eastAsia="zh-CN" w:bidi="ar-SA"/>
          <w14:textFill>
            <w14:solidFill>
              <w14:schemeClr w14:val="tx1"/>
            </w14:solidFill>
          </w14:textFill>
        </w:rPr>
        <w:t>3.2 Độ phức tạp</w:t>
      </w:r>
    </w:p>
    <w:p>
      <w:pPr>
        <w:numPr>
          <w:ilvl w:val="0"/>
          <w:numId w:val="0"/>
        </w:numPr>
        <w:rPr>
          <w:rFonts w:hint="default" w:ascii="Times New Roman" w:hAnsi="Times New Roman" w:cs="Times New Roman"/>
          <w:b/>
          <w:bCs/>
          <w:i w:val="0"/>
          <w:color w:val="000000" w:themeColor="text1"/>
          <w:sz w:val="36"/>
          <w:szCs w:val="36"/>
          <w:vertAlign w:val="baseline"/>
          <w:lang w:val="en-US" w:eastAsia="zh-CN" w:bidi="ar-SA"/>
          <w14:textFill>
            <w14:solidFill>
              <w14:schemeClr w14:val="tx1"/>
            </w14:solidFill>
          </w14:textFill>
        </w:rPr>
      </w:pPr>
    </w:p>
    <w:p>
      <w:pPr>
        <w:numPr>
          <w:ilvl w:val="0"/>
          <w:numId w:val="0"/>
        </w:numPr>
        <w:ind w:firstLine="140" w:firstLineChars="50"/>
        <w:rPr>
          <w:rFonts w:hint="default" w:ascii="Times New Roman" w:hAnsi="Times New Roman" w:cs="Times New Roman"/>
          <w:b/>
          <w:bCs/>
          <w:i w:val="0"/>
          <w:color w:val="000000" w:themeColor="text1"/>
          <w:sz w:val="28"/>
          <w:szCs w:val="28"/>
          <w:vertAlign w:val="baseline"/>
          <w:lang w:val="en-US" w:eastAsia="zh-CN" w:bidi="ar-SA"/>
          <w14:textFill>
            <w14:solidFill>
              <w14:schemeClr w14:val="tx1"/>
            </w14:solidFill>
          </w14:textFill>
        </w:rPr>
      </w:pPr>
      <w:r>
        <w:rPr>
          <w:sz w:val="28"/>
          <w:szCs w:val="28"/>
        </w:rPr>
        <mc:AlternateContent>
          <mc:Choice Requires="wps">
            <w:drawing>
              <wp:anchor distT="0" distB="0" distL="114300" distR="114300" simplePos="0" relativeHeight="251694080" behindDoc="0" locked="0" layoutInCell="1" allowOverlap="1">
                <wp:simplePos x="0" y="0"/>
                <wp:positionH relativeFrom="column">
                  <wp:posOffset>2795270</wp:posOffset>
                </wp:positionH>
                <wp:positionV relativeFrom="paragraph">
                  <wp:posOffset>113030</wp:posOffset>
                </wp:positionV>
                <wp:extent cx="269875" cy="11430"/>
                <wp:effectExtent l="635" t="46355" r="3810" b="64135"/>
                <wp:wrapNone/>
                <wp:docPr id="38" name="Straight Arrow Connector 38"/>
                <wp:cNvGraphicFramePr/>
                <a:graphic xmlns:a="http://schemas.openxmlformats.org/drawingml/2006/main">
                  <a:graphicData uri="http://schemas.microsoft.com/office/word/2010/wordprocessingShape">
                    <wps:wsp>
                      <wps:cNvCnPr/>
                      <wps:spPr>
                        <a:xfrm>
                          <a:off x="0" y="0"/>
                          <a:ext cx="269875" cy="11430"/>
                        </a:xfrm>
                        <a:prstGeom prst="straightConnector1">
                          <a:avLst/>
                        </a:prstGeom>
                        <a:ln w="19050">
                          <a:tailEnd type="arrow" w="med" len="med"/>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margin-left:220.1pt;margin-top:8.9pt;height:0.9pt;width:21.25pt;z-index:251694080;mso-width-relative:page;mso-height-relative:page;" filled="f" stroked="t" coordsize="21600,21600" o:gfxdata="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76s8g1wAAAAkBAAAPAAAAAAAAAAEAIAAAACIAAABkcnMvZG93bnJl&#10;di54bWxQSwECFAAUAAAACACHTuJA+m5hLf4BAAD5AwAADgAAAAAAAAABACAAAAAmAQAAZHJzL2Uy&#10;b0RvYy54bWxQSwUGAAAAAAYABgBZAQAAlgUAAAAA&#10;">
                <v:fill on="f" focussize="0,0"/>
                <v:stroke weight="1.5pt" color="#ED7D31 [3205]" miterlimit="8" joinstyle="miter" endarrow="open"/>
                <v:imagedata o:title=""/>
                <o:lock v:ext="edit" aspectratio="f"/>
              </v:shape>
            </w:pict>
          </mc:Fallback>
        </mc:AlternateContent>
      </w:r>
      <w:r>
        <w:rPr>
          <w:sz w:val="28"/>
          <w:szCs w:val="28"/>
        </w:rPr>
        <mc:AlternateContent>
          <mc:Choice Requires="wps">
            <w:drawing>
              <wp:anchor distT="0" distB="0" distL="114300" distR="114300" simplePos="0" relativeHeight="251693056" behindDoc="0" locked="0" layoutInCell="1" allowOverlap="1">
                <wp:simplePos x="0" y="0"/>
                <wp:positionH relativeFrom="column">
                  <wp:posOffset>2161540</wp:posOffset>
                </wp:positionH>
                <wp:positionV relativeFrom="paragraph">
                  <wp:posOffset>101600</wp:posOffset>
                </wp:positionV>
                <wp:extent cx="269875" cy="11430"/>
                <wp:effectExtent l="635" t="46355" r="3810" b="64135"/>
                <wp:wrapNone/>
                <wp:docPr id="37" name="Straight Arrow Connector 37"/>
                <wp:cNvGraphicFramePr/>
                <a:graphic xmlns:a="http://schemas.openxmlformats.org/drawingml/2006/main">
                  <a:graphicData uri="http://schemas.microsoft.com/office/word/2010/wordprocessingShape">
                    <wps:wsp>
                      <wps:cNvCnPr/>
                      <wps:spPr>
                        <a:xfrm>
                          <a:off x="0" y="0"/>
                          <a:ext cx="269875" cy="11430"/>
                        </a:xfrm>
                        <a:prstGeom prst="straightConnector1">
                          <a:avLst/>
                        </a:prstGeom>
                        <a:ln w="19050">
                          <a:tailEnd type="arrow" w="med" len="med"/>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margin-left:170.2pt;margin-top:8pt;height:0.9pt;width:21.25pt;z-index:251693056;mso-width-relative:page;mso-height-relative:page;" filled="f" stroked="t" coordsize="21600,21600" o:gfxdata="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uJQNr9gAAAAJAQAADwAAAAAAAAABACAAAAAiAAAAZHJzL2Rvd25y&#10;ZXYueG1sUEsBAhQAFAAAAAgAh07iQFbrFy3+AQAA+QMAAA4AAAAAAAAAAQAgAAAAJwEAAGRycy9l&#10;Mm9Eb2MueG1sUEsFBgAAAAAGAAYAWQEAAJcFAAAAAA==&#10;">
                <v:fill on="f" focussize="0,0"/>
                <v:stroke weight="1.5pt" color="#ED7D31 [3205]" miterlimit="8" joinstyle="miter" endarrow="open"/>
                <v:imagedata o:title=""/>
                <o:lock v:ext="edit" aspectratio="f"/>
              </v:shape>
            </w:pict>
          </mc:Fallback>
        </mc:AlternateContent>
      </w:r>
      <w:r>
        <w:rPr>
          <w:sz w:val="28"/>
          <w:szCs w:val="28"/>
        </w:rPr>
        <mc:AlternateContent>
          <mc:Choice Requires="wps">
            <w:drawing>
              <wp:anchor distT="0" distB="0" distL="114300" distR="114300" simplePos="0" relativeHeight="251689984" behindDoc="0" locked="0" layoutInCell="1" allowOverlap="1">
                <wp:simplePos x="0" y="0"/>
                <wp:positionH relativeFrom="column">
                  <wp:posOffset>251460</wp:posOffset>
                </wp:positionH>
                <wp:positionV relativeFrom="paragraph">
                  <wp:posOffset>101600</wp:posOffset>
                </wp:positionV>
                <wp:extent cx="269875" cy="11430"/>
                <wp:effectExtent l="635" t="46355" r="3810" b="64135"/>
                <wp:wrapNone/>
                <wp:docPr id="29" name="Straight Arrow Connector 29"/>
                <wp:cNvGraphicFramePr/>
                <a:graphic xmlns:a="http://schemas.openxmlformats.org/drawingml/2006/main">
                  <a:graphicData uri="http://schemas.microsoft.com/office/word/2010/wordprocessingShape">
                    <wps:wsp>
                      <wps:cNvCnPr/>
                      <wps:spPr>
                        <a:xfrm>
                          <a:off x="1394460" y="6054090"/>
                          <a:ext cx="269875" cy="11430"/>
                        </a:xfrm>
                        <a:prstGeom prst="straightConnector1">
                          <a:avLst/>
                        </a:prstGeom>
                        <a:ln w="19050">
                          <a:tailEnd type="arrow" w="med" len="med"/>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margin-left:19.8pt;margin-top:8pt;height:0.9pt;width:21.25pt;z-index:251689984;mso-width-relative:page;mso-height-relative:page;" filled="f" stroked="t" coordsize="21600,21600" o:gfxdata="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ODZlN3VAAAABwEAAA8AAAAAAAAAAQAgAAAAIgAA&#10;AGRycy9kb3ducmV2LnhtbFBLAQIUABQAAAAIAIdO4kBd+bvfCwIAAAUEAAAOAAAAAAAAAAEAIAAA&#10;ACQBAABkcnMvZTJvRG9jLnhtbFBLBQYAAAAABgAGAFkBAAChBQAAAAA=&#10;">
                <v:fill on="f" focussize="0,0"/>
                <v:stroke weight="1.5pt" color="#ED7D31 [3205]" miterlimit="8" joinstyle="miter" endarrow="open"/>
                <v:imagedata o:title=""/>
                <o:lock v:ext="edit" aspectratio="f"/>
              </v:shape>
            </w:pict>
          </mc:Fallback>
        </mc:AlternateContent>
      </w:r>
      <w:r>
        <w:rPr>
          <w:sz w:val="28"/>
          <w:szCs w:val="28"/>
        </w:rPr>
        <mc:AlternateContent>
          <mc:Choice Requires="wps">
            <w:drawing>
              <wp:anchor distT="0" distB="0" distL="114300" distR="114300" simplePos="0" relativeHeight="251692032" behindDoc="0" locked="0" layoutInCell="1" allowOverlap="1">
                <wp:simplePos x="0" y="0"/>
                <wp:positionH relativeFrom="column">
                  <wp:posOffset>1529080</wp:posOffset>
                </wp:positionH>
                <wp:positionV relativeFrom="paragraph">
                  <wp:posOffset>113030</wp:posOffset>
                </wp:positionV>
                <wp:extent cx="269875" cy="11430"/>
                <wp:effectExtent l="635" t="46355" r="3810" b="64135"/>
                <wp:wrapNone/>
                <wp:docPr id="36" name="Straight Arrow Connector 36"/>
                <wp:cNvGraphicFramePr/>
                <a:graphic xmlns:a="http://schemas.openxmlformats.org/drawingml/2006/main">
                  <a:graphicData uri="http://schemas.microsoft.com/office/word/2010/wordprocessingShape">
                    <wps:wsp>
                      <wps:cNvCnPr/>
                      <wps:spPr>
                        <a:xfrm>
                          <a:off x="0" y="0"/>
                          <a:ext cx="269875" cy="11430"/>
                        </a:xfrm>
                        <a:prstGeom prst="straightConnector1">
                          <a:avLst/>
                        </a:prstGeom>
                        <a:ln w="19050">
                          <a:tailEnd type="arrow" w="med" len="med"/>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margin-left:120.4pt;margin-top:8.9pt;height:0.9pt;width:21.25pt;z-index:251692032;mso-width-relative:page;mso-height-relative:page;" filled="f" stroked="t" coordsize="21600,21600" o:gfxdata="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2b5+u9gAAAAJAQAADwAAAAAAAAABACAAAAAiAAAAZHJzL2Rvd25y&#10;ZXYueG1sUEsBAhQAFAAAAAgAh07iQN08zpv+AQAA+QMAAA4AAAAAAAAAAQAgAAAAJwEAAGRycy9l&#10;Mm9Eb2MueG1sUEsFBgAAAAAGAAYAWQEAAJcFAAAAAA==&#10;">
                <v:fill on="f" focussize="0,0"/>
                <v:stroke weight="1.5pt" color="#ED7D31 [3205]" miterlimit="8" joinstyle="miter" endarrow="open"/>
                <v:imagedata o:title=""/>
                <o:lock v:ext="edit" aspectratio="f"/>
              </v:shape>
            </w:pict>
          </mc:Fallback>
        </mc:AlternateContent>
      </w:r>
      <w:r>
        <w:rPr>
          <w:sz w:val="28"/>
          <w:szCs w:val="28"/>
        </w:rPr>
        <mc:AlternateContent>
          <mc:Choice Requires="wps">
            <w:drawing>
              <wp:anchor distT="0" distB="0" distL="114300" distR="114300" simplePos="0" relativeHeight="251691008" behindDoc="0" locked="0" layoutInCell="1" allowOverlap="1">
                <wp:simplePos x="0" y="0"/>
                <wp:positionH relativeFrom="column">
                  <wp:posOffset>895985</wp:posOffset>
                </wp:positionH>
                <wp:positionV relativeFrom="paragraph">
                  <wp:posOffset>101600</wp:posOffset>
                </wp:positionV>
                <wp:extent cx="269875" cy="11430"/>
                <wp:effectExtent l="635" t="46355" r="3810" b="64135"/>
                <wp:wrapNone/>
                <wp:docPr id="35" name="Straight Arrow Connector 35"/>
                <wp:cNvGraphicFramePr/>
                <a:graphic xmlns:a="http://schemas.openxmlformats.org/drawingml/2006/main">
                  <a:graphicData uri="http://schemas.microsoft.com/office/word/2010/wordprocessingShape">
                    <wps:wsp>
                      <wps:cNvCnPr/>
                      <wps:spPr>
                        <a:xfrm>
                          <a:off x="0" y="0"/>
                          <a:ext cx="269875" cy="11430"/>
                        </a:xfrm>
                        <a:prstGeom prst="straightConnector1">
                          <a:avLst/>
                        </a:prstGeom>
                        <a:ln w="19050">
                          <a:tailEnd type="arrow" w="med" len="med"/>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margin-left:70.55pt;margin-top:8pt;height:0.9pt;width:21.25pt;z-index:251691008;mso-width-relative:page;mso-height-relative:page;" filled="f" stroked="t" coordsize="21600,21600" o:gfxdata="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NXYwjXWAAAACQEAAA8AAAAAAAAAAQAgAAAAIgAAAGRycy9kb3ducmV2&#10;LnhtbFBLAQIUABQAAAAIAIdO4kABQtWb/gEAAPkDAAAOAAAAAAAAAAEAIAAAACUBAABkcnMvZTJv&#10;RG9jLnhtbFBLBQYAAAAABgAGAFkBAACVBQAAAAA=&#10;">
                <v:fill on="f" focussize="0,0"/>
                <v:stroke weight="1.5pt" color="#ED7D31 [3205]" miterlimit="8" joinstyle="miter" endarrow="open"/>
                <v:imagedata o:title=""/>
                <o:lock v:ext="edit" aspectratio="f"/>
              </v:shape>
            </w:pict>
          </mc:Fallback>
        </mc:AlternateContent>
      </w:r>
      <w:r>
        <w:rPr>
          <w:rFonts w:hint="default" w:ascii="Times New Roman" w:hAnsi="Times New Roman" w:cs="Times New Roman"/>
          <w:b/>
          <w:bCs/>
          <w:i w:val="0"/>
          <w:color w:val="000000" w:themeColor="text1"/>
          <w:sz w:val="28"/>
          <w:szCs w:val="28"/>
          <w:vertAlign w:val="baseline"/>
          <w:lang w:val="en-US" w:eastAsia="zh-CN" w:bidi="ar-SA"/>
          <w14:textFill>
            <w14:solidFill>
              <w14:schemeClr w14:val="tx1"/>
            </w14:solidFill>
          </w14:textFill>
        </w:rPr>
        <w:t xml:space="preserve">N </w:t>
      </w:r>
      <w:r>
        <w:rPr>
          <w:rFonts w:hint="default" w:ascii="Times New Roman" w:hAnsi="Times New Roman" w:cs="Times New Roman"/>
          <w:b/>
          <w:bCs/>
          <w:i w:val="0"/>
          <w:color w:val="000000" w:themeColor="text1"/>
          <w:sz w:val="28"/>
          <w:szCs w:val="28"/>
          <w:vertAlign w:val="baseline"/>
          <w:lang w:val="en-US" w:eastAsia="zh-CN" w:bidi="ar-SA"/>
          <w14:textFill>
            <w14:solidFill>
              <w14:schemeClr w14:val="tx1"/>
            </w14:solidFill>
          </w14:textFill>
        </w:rPr>
        <w:tab/>
      </w:r>
      <w:r>
        <w:rPr>
          <w:rFonts w:hint="default" w:ascii="Times New Roman" w:hAnsi="Times New Roman" w:cs="Times New Roman"/>
          <w:b/>
          <w:bCs/>
          <w:i w:val="0"/>
          <w:color w:val="000000" w:themeColor="text1"/>
          <w:sz w:val="28"/>
          <w:szCs w:val="28"/>
          <w:vertAlign w:val="baseline"/>
          <w:lang w:val="en-US" w:eastAsia="zh-CN" w:bidi="ar-SA"/>
          <w14:textFill>
            <w14:solidFill>
              <w14:schemeClr w14:val="tx1"/>
            </w14:solidFill>
          </w14:textFill>
        </w:rPr>
        <w:t xml:space="preserve">   N/2 </w:t>
      </w:r>
      <w:r>
        <w:rPr>
          <w:rFonts w:hint="default" w:ascii="Times New Roman" w:hAnsi="Times New Roman" w:cs="Times New Roman"/>
          <w:b/>
          <w:bCs/>
          <w:i w:val="0"/>
          <w:color w:val="000000" w:themeColor="text1"/>
          <w:sz w:val="28"/>
          <w:szCs w:val="28"/>
          <w:vertAlign w:val="baseline"/>
          <w:lang w:val="en-US" w:eastAsia="zh-CN" w:bidi="ar-SA"/>
          <w14:textFill>
            <w14:solidFill>
              <w14:schemeClr w14:val="tx1"/>
            </w14:solidFill>
          </w14:textFill>
        </w:rPr>
        <w:tab/>
      </w:r>
      <w:r>
        <w:rPr>
          <w:rFonts w:hint="default" w:ascii="Times New Roman" w:hAnsi="Times New Roman" w:cs="Times New Roman"/>
          <w:b/>
          <w:bCs/>
          <w:i w:val="0"/>
          <w:color w:val="000000" w:themeColor="text1"/>
          <w:sz w:val="28"/>
          <w:szCs w:val="28"/>
          <w:vertAlign w:val="baseline"/>
          <w:lang w:val="en-US" w:eastAsia="zh-CN" w:bidi="ar-SA"/>
          <w14:textFill>
            <w14:solidFill>
              <w14:schemeClr w14:val="tx1"/>
            </w14:solidFill>
          </w14:textFill>
        </w:rPr>
        <w:t xml:space="preserve">       N/4</w:t>
      </w:r>
      <w:r>
        <w:rPr>
          <w:rFonts w:hint="default" w:ascii="Times New Roman" w:hAnsi="Times New Roman" w:cs="Times New Roman"/>
          <w:b/>
          <w:bCs/>
          <w:i w:val="0"/>
          <w:color w:val="000000" w:themeColor="text1"/>
          <w:sz w:val="28"/>
          <w:szCs w:val="28"/>
          <w:vertAlign w:val="baseline"/>
          <w:lang w:val="en-US" w:eastAsia="zh-CN" w:bidi="ar-SA"/>
          <w14:textFill>
            <w14:solidFill>
              <w14:schemeClr w14:val="tx1"/>
            </w14:solidFill>
          </w14:textFill>
        </w:rPr>
        <w:tab/>
      </w:r>
      <w:r>
        <w:rPr>
          <w:rFonts w:hint="default" w:ascii="Times New Roman" w:hAnsi="Times New Roman" w:cs="Times New Roman"/>
          <w:b/>
          <w:bCs/>
          <w:i w:val="0"/>
          <w:color w:val="000000" w:themeColor="text1"/>
          <w:sz w:val="28"/>
          <w:szCs w:val="28"/>
          <w:vertAlign w:val="baseline"/>
          <w:lang w:val="en-US" w:eastAsia="zh-CN" w:bidi="ar-SA"/>
          <w14:textFill>
            <w14:solidFill>
              <w14:schemeClr w14:val="tx1"/>
            </w14:solidFill>
          </w14:textFill>
        </w:rPr>
        <w:t>N/8</w:t>
      </w:r>
      <w:r>
        <w:rPr>
          <w:rFonts w:hint="default" w:ascii="Times New Roman" w:hAnsi="Times New Roman" w:cs="Times New Roman"/>
          <w:b/>
          <w:bCs/>
          <w:i w:val="0"/>
          <w:color w:val="000000" w:themeColor="text1"/>
          <w:sz w:val="28"/>
          <w:szCs w:val="28"/>
          <w:vertAlign w:val="baseline"/>
          <w:lang w:val="en-US" w:eastAsia="zh-CN" w:bidi="ar-SA"/>
          <w14:textFill>
            <w14:solidFill>
              <w14:schemeClr w14:val="tx1"/>
            </w14:solidFill>
          </w14:textFill>
        </w:rPr>
        <w:tab/>
      </w:r>
      <w:r>
        <w:rPr>
          <w:rFonts w:hint="default" w:ascii="Times New Roman" w:hAnsi="Times New Roman" w:cs="Times New Roman"/>
          <w:b/>
          <w:bCs/>
          <w:i w:val="0"/>
          <w:color w:val="000000" w:themeColor="text1"/>
          <w:sz w:val="28"/>
          <w:szCs w:val="28"/>
          <w:vertAlign w:val="baseline"/>
          <w:lang w:val="en-US" w:eastAsia="zh-CN" w:bidi="ar-SA"/>
          <w14:textFill>
            <w14:solidFill>
              <w14:schemeClr w14:val="tx1"/>
            </w14:solidFill>
          </w14:textFill>
        </w:rPr>
        <w:t xml:space="preserve">    … </w:t>
      </w:r>
      <w:r>
        <w:rPr>
          <w:rFonts w:hint="default" w:ascii="Times New Roman" w:hAnsi="Times New Roman" w:cs="Times New Roman"/>
          <w:b/>
          <w:bCs/>
          <w:i w:val="0"/>
          <w:color w:val="000000" w:themeColor="text1"/>
          <w:sz w:val="28"/>
          <w:szCs w:val="28"/>
          <w:vertAlign w:val="baseline"/>
          <w:lang w:val="en-US" w:eastAsia="zh-CN" w:bidi="ar-SA"/>
          <w14:textFill>
            <w14:solidFill>
              <w14:schemeClr w14:val="tx1"/>
            </w14:solidFill>
          </w14:textFill>
        </w:rPr>
        <w:tab/>
      </w:r>
      <w:r>
        <w:rPr>
          <w:rFonts w:hint="default" w:ascii="Times New Roman" w:hAnsi="Times New Roman" w:cs="Times New Roman"/>
          <w:b/>
          <w:bCs/>
          <w:i w:val="0"/>
          <w:color w:val="000000" w:themeColor="text1"/>
          <w:sz w:val="28"/>
          <w:szCs w:val="28"/>
          <w:vertAlign w:val="baseline"/>
          <w:lang w:val="en-US" w:eastAsia="zh-CN" w:bidi="ar-SA"/>
          <w14:textFill>
            <w14:solidFill>
              <w14:schemeClr w14:val="tx1"/>
            </w14:solidFill>
          </w14:textFill>
        </w:rPr>
        <w:tab/>
      </w:r>
      <w:r>
        <w:rPr>
          <w:rFonts w:hint="default" w:ascii="Times New Roman" w:hAnsi="Times New Roman" w:cs="Times New Roman"/>
          <w:b/>
          <w:bCs/>
          <w:i w:val="0"/>
          <w:color w:val="000000" w:themeColor="text1"/>
          <w:sz w:val="28"/>
          <w:szCs w:val="28"/>
          <w:vertAlign w:val="baseline"/>
          <w:lang w:val="en-US" w:eastAsia="zh-CN" w:bidi="ar-SA"/>
          <w14:textFill>
            <w14:solidFill>
              <w14:schemeClr w14:val="tx1"/>
            </w14:solidFill>
          </w14:textFill>
        </w:rPr>
        <w:t>N/2</w:t>
      </w:r>
      <w:r>
        <w:rPr>
          <w:rFonts w:hint="default" w:ascii="Times New Roman" w:hAnsi="Times New Roman" w:cs="Times New Roman"/>
          <w:b/>
          <w:bCs/>
          <w:i w:val="0"/>
          <w:color w:val="000000" w:themeColor="text1"/>
          <w:sz w:val="28"/>
          <w:szCs w:val="28"/>
          <w:vertAlign w:val="superscript"/>
          <w:lang w:val="en-US" w:eastAsia="zh-CN" w:bidi="ar-SA"/>
          <w14:textFill>
            <w14:solidFill>
              <w14:schemeClr w14:val="tx1"/>
            </w14:solidFill>
          </w14:textFill>
        </w:rPr>
        <w:t xml:space="preserve">x  </w:t>
      </w:r>
      <w:r>
        <w:rPr>
          <w:rFonts w:hint="default" w:ascii="Times New Roman" w:hAnsi="Times New Roman" w:cs="Times New Roman"/>
          <w:b/>
          <w:bCs/>
          <w:i w:val="0"/>
          <w:color w:val="000000" w:themeColor="text1"/>
          <w:sz w:val="28"/>
          <w:szCs w:val="28"/>
          <w:vertAlign w:val="baseline"/>
          <w:lang w:val="en-US" w:eastAsia="zh-CN" w:bidi="ar-SA"/>
          <w14:textFill>
            <w14:solidFill>
              <w14:schemeClr w14:val="tx1"/>
            </w14:solidFill>
          </w14:textFill>
        </w:rPr>
        <w:t>= 1</w:t>
      </w:r>
    </w:p>
    <w:p>
      <w:pPr>
        <w:numPr>
          <w:ilvl w:val="0"/>
          <w:numId w:val="0"/>
        </w:numPr>
        <w:ind w:firstLine="141" w:firstLineChars="50"/>
        <w:rPr>
          <w:rFonts w:hint="default" w:ascii="Times New Roman" w:hAnsi="Times New Roman" w:cs="Times New Roman"/>
          <w:b/>
          <w:bCs/>
          <w:i w:val="0"/>
          <w:color w:val="000000" w:themeColor="text1"/>
          <w:sz w:val="28"/>
          <w:szCs w:val="28"/>
          <w:vertAlign w:val="baseline"/>
          <w:lang w:val="en-US" w:eastAsia="zh-CN" w:bidi="ar-SA"/>
          <w14:textFill>
            <w14:solidFill>
              <w14:schemeClr w14:val="tx1"/>
            </w14:solidFill>
          </w14:textFill>
        </w:rPr>
      </w:pPr>
    </w:p>
    <w:p>
      <w:pPr>
        <w:numPr>
          <w:ilvl w:val="0"/>
          <w:numId w:val="0"/>
        </w:numPr>
        <w:rPr>
          <w:rFonts w:hint="default" w:ascii="Times New Roman" w:hAnsi="Times New Roman" w:cs="Times New Roman"/>
          <w:b/>
          <w:bCs/>
          <w:i w:val="0"/>
          <w:color w:val="000000" w:themeColor="text1"/>
          <w:sz w:val="36"/>
          <w:szCs w:val="36"/>
          <w:vertAlign w:val="superscript"/>
          <w:lang w:val="en-US" w:eastAsia="zh-CN" w:bidi="ar-SA"/>
          <w14:textFill>
            <w14:solidFill>
              <w14:schemeClr w14:val="tx1"/>
            </w14:solidFill>
          </w14:textFill>
        </w:rPr>
      </w:pPr>
      <w:r>
        <w:rPr>
          <w:rFonts w:hint="default" w:ascii="Times New Roman" w:hAnsi="Times New Roman" w:cs="Times New Roman"/>
          <w:b/>
          <w:bCs/>
          <w:i w:val="0"/>
          <w:color w:val="000000" w:themeColor="text1"/>
          <w:sz w:val="36"/>
          <w:szCs w:val="36"/>
          <w:vertAlign w:val="superscript"/>
          <w:lang w:val="en-US" w:eastAsia="zh-CN" w:bidi="ar-SA"/>
          <w14:textFill>
            <w14:solidFill>
              <w14:schemeClr w14:val="tx1"/>
            </w14:solidFill>
          </w14:textFill>
        </w:rPr>
        <w:t>=&gt; x = log</w:t>
      </w:r>
      <w:r>
        <w:rPr>
          <w:rFonts w:hint="default" w:ascii="Times New Roman" w:hAnsi="Times New Roman" w:cs="Times New Roman"/>
          <w:b/>
          <w:bCs/>
          <w:i w:val="0"/>
          <w:color w:val="000000" w:themeColor="text1"/>
          <w:sz w:val="36"/>
          <w:szCs w:val="36"/>
          <w:vertAlign w:val="subscript"/>
          <w:lang w:val="en-US" w:eastAsia="zh-CN" w:bidi="ar-SA"/>
          <w14:textFill>
            <w14:solidFill>
              <w14:schemeClr w14:val="tx1"/>
            </w14:solidFill>
          </w14:textFill>
        </w:rPr>
        <w:t>2</w:t>
      </w:r>
      <w:r>
        <w:rPr>
          <w:rFonts w:hint="default" w:ascii="Times New Roman" w:hAnsi="Times New Roman" w:cs="Times New Roman"/>
          <w:b/>
          <w:bCs/>
          <w:i w:val="0"/>
          <w:color w:val="000000" w:themeColor="text1"/>
          <w:sz w:val="36"/>
          <w:szCs w:val="36"/>
          <w:vertAlign w:val="superscript"/>
          <w:lang w:val="en-US" w:eastAsia="zh-CN" w:bidi="ar-SA"/>
          <w14:textFill>
            <w14:solidFill>
              <w14:schemeClr w14:val="tx1"/>
            </w14:solidFill>
          </w14:textFill>
        </w:rPr>
        <w:t>N =&gt; O(logN)</w:t>
      </w:r>
    </w:p>
    <w:p>
      <w:pPr>
        <w:numPr>
          <w:ilvl w:val="0"/>
          <w:numId w:val="0"/>
        </w:numPr>
        <w:rPr>
          <w:rFonts w:hint="default" w:ascii="Times New Roman" w:hAnsi="Times New Roman" w:cs="Times New Roman"/>
          <w:b/>
          <w:bCs/>
          <w:i w:val="0"/>
          <w:color w:val="000000" w:themeColor="text1"/>
          <w:sz w:val="36"/>
          <w:szCs w:val="36"/>
          <w:vertAlign w:val="baseline"/>
          <w:lang w:val="en-US" w:eastAsia="zh-CN" w:bidi="ar-SA"/>
          <w14:textFill>
            <w14:solidFill>
              <w14:schemeClr w14:val="tx1"/>
            </w14:solidFill>
          </w14:textFill>
        </w:rPr>
      </w:pPr>
      <w:r>
        <w:rPr>
          <w:rFonts w:hint="default" w:ascii="Times New Roman" w:hAnsi="Times New Roman" w:cs="Times New Roman"/>
          <w:b/>
          <w:bCs/>
          <w:i w:val="0"/>
          <w:color w:val="000000" w:themeColor="text1"/>
          <w:sz w:val="36"/>
          <w:szCs w:val="36"/>
          <w:vertAlign w:val="baseline"/>
          <w:lang w:val="en-US" w:eastAsia="zh-CN" w:bidi="ar-SA"/>
          <w14:textFill>
            <w14:solidFill>
              <w14:schemeClr w14:val="tx1"/>
            </w14:solidFill>
          </w14:textFill>
        </w:rPr>
        <w:t>3.3 Code</w:t>
      </w:r>
    </w:p>
    <w:p>
      <w:pPr>
        <w:numPr>
          <w:ilvl w:val="0"/>
          <w:numId w:val="0"/>
        </w:numPr>
        <w:rPr>
          <w:rFonts w:hint="default" w:ascii="Times New Roman" w:hAnsi="Times New Roman" w:cs="Times New Roman"/>
          <w:b/>
          <w:bCs/>
          <w:i w:val="0"/>
          <w:color w:val="000000" w:themeColor="text1"/>
          <w:sz w:val="36"/>
          <w:szCs w:val="36"/>
          <w:vertAlign w:val="baseline"/>
          <w:lang w:val="en-US" w:eastAsia="zh-CN" w:bidi="ar-SA"/>
          <w14:textFill>
            <w14:solidFill>
              <w14:schemeClr w14:val="tx1"/>
            </w14:solidFill>
          </w14:textFill>
        </w:rPr>
      </w:pPr>
    </w:p>
    <w:p>
      <w:pPr>
        <w:numPr>
          <w:ilvl w:val="0"/>
          <w:numId w:val="0"/>
        </w:numPr>
        <w:jc w:val="center"/>
        <w:rPr>
          <w:rFonts w:hint="default" w:ascii="Times New Roman" w:hAnsi="Times New Roman" w:cs="Times New Roman"/>
          <w:b/>
          <w:bCs/>
          <w:i w:val="0"/>
          <w:color w:val="000000" w:themeColor="text1"/>
          <w:sz w:val="36"/>
          <w:szCs w:val="36"/>
          <w:vertAlign w:val="baseline"/>
          <w:lang w:val="en-US" w:eastAsia="zh-CN" w:bidi="ar-SA"/>
          <w14:textFill>
            <w14:solidFill>
              <w14:schemeClr w14:val="tx1"/>
            </w14:solidFill>
          </w14:textFill>
        </w:rPr>
      </w:pPr>
      <w:r>
        <w:drawing>
          <wp:inline distT="0" distB="0" distL="114300" distR="114300">
            <wp:extent cx="3619500" cy="2769235"/>
            <wp:effectExtent l="0" t="0" r="7620" b="4445"/>
            <wp:docPr id="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3"/>
                    <pic:cNvPicPr>
                      <a:picLocks noChangeAspect="1"/>
                    </pic:cNvPicPr>
                  </pic:nvPicPr>
                  <pic:blipFill>
                    <a:blip r:embed="rId5"/>
                    <a:stretch>
                      <a:fillRect/>
                    </a:stretch>
                  </pic:blipFill>
                  <pic:spPr>
                    <a:xfrm>
                      <a:off x="0" y="0"/>
                      <a:ext cx="3619500" cy="2769235"/>
                    </a:xfrm>
                    <a:prstGeom prst="rect">
                      <a:avLst/>
                    </a:prstGeom>
                    <a:noFill/>
                    <a:ln>
                      <a:noFill/>
                    </a:ln>
                  </pic:spPr>
                </pic:pic>
              </a:graphicData>
            </a:graphic>
          </wp:inline>
        </w:drawing>
      </w:r>
    </w:p>
    <w:p>
      <w:pPr>
        <w:numPr>
          <w:ilvl w:val="0"/>
          <w:numId w:val="1"/>
        </w:numPr>
        <w:ind w:left="0" w:leftChars="0" w:firstLine="0" w:firstLineChars="0"/>
        <w:rPr>
          <w:rFonts w:hint="default" w:ascii="Times New Roman" w:hAnsi="Times New Roman" w:cs="Times New Roman"/>
          <w:b/>
          <w:bCs/>
          <w:i w:val="0"/>
          <w:sz w:val="40"/>
          <w:szCs w:val="40"/>
          <w:vertAlign w:val="baseline"/>
          <w:lang w:val="en-US" w:eastAsia="zh-CN" w:bidi="ar-SA"/>
        </w:rPr>
      </w:pPr>
      <w:r>
        <w:rPr>
          <w:rFonts w:hint="default" w:ascii="Times New Roman" w:hAnsi="Times New Roman" w:cs="Times New Roman"/>
          <w:b/>
          <w:bCs/>
          <w:i w:val="0"/>
          <w:sz w:val="40"/>
          <w:szCs w:val="40"/>
          <w:vertAlign w:val="baseline"/>
          <w:lang w:val="en-US" w:eastAsia="zh-CN" w:bidi="ar-SA"/>
        </w:rPr>
        <w:t>Giải bài tập</w:t>
      </w:r>
    </w:p>
    <w:p>
      <w:pPr>
        <w:numPr>
          <w:ilvl w:val="0"/>
          <w:numId w:val="0"/>
        </w:numPr>
        <w:ind w:leftChars="0"/>
        <w:rPr>
          <w:rFonts w:hint="default" w:ascii="Times New Roman" w:hAnsi="Times New Roman" w:cs="Times New Roman"/>
          <w:b/>
          <w:bCs/>
          <w:i w:val="0"/>
          <w:sz w:val="36"/>
          <w:szCs w:val="36"/>
          <w:vertAlign w:val="baseline"/>
          <w:lang w:val="en-US" w:eastAsia="zh-CN" w:bidi="ar-SA"/>
        </w:rPr>
      </w:pPr>
      <w:r>
        <w:rPr>
          <w:rFonts w:hint="default" w:ascii="Times New Roman" w:hAnsi="Times New Roman" w:cs="Times New Roman"/>
          <w:b/>
          <w:bCs/>
          <w:i w:val="0"/>
          <w:sz w:val="36"/>
          <w:szCs w:val="36"/>
          <w:vertAlign w:val="baseline"/>
          <w:lang w:val="en-US" w:eastAsia="zh-CN" w:bidi="ar-SA"/>
        </w:rPr>
        <w:t>4.1 Số bé thứ k</w:t>
      </w:r>
    </w:p>
    <w:p>
      <w:pPr>
        <w:numPr>
          <w:ilvl w:val="0"/>
          <w:numId w:val="0"/>
        </w:numPr>
        <w:rPr>
          <w:rFonts w:hint="default" w:ascii="Times New Roman" w:hAnsi="Times New Roman" w:cs="Times New Roman"/>
          <w:b w:val="0"/>
          <w:bCs w:val="0"/>
          <w:i w:val="0"/>
          <w:color w:val="auto"/>
          <w:sz w:val="28"/>
          <w:szCs w:val="28"/>
          <w:vertAlign w:val="baseline"/>
          <w:lang w:val="en-US" w:eastAsia="zh-CN" w:bidi="ar-SA"/>
        </w:rPr>
      </w:pPr>
      <w:r>
        <w:rPr>
          <w:rFonts w:hint="default" w:ascii="Times New Roman" w:hAnsi="Times New Roman" w:cs="Times New Roman"/>
          <w:b w:val="0"/>
          <w:bCs w:val="0"/>
          <w:i w:val="0"/>
          <w:color w:val="auto"/>
          <w:sz w:val="28"/>
          <w:szCs w:val="28"/>
          <w:vertAlign w:val="baseline"/>
          <w:lang w:val="en-US" w:eastAsia="zh-CN" w:bidi="ar-SA"/>
        </w:rPr>
        <w:t>- Sắp xếp bằng quick sort</w:t>
      </w:r>
    </w:p>
    <w:p>
      <w:pPr>
        <w:numPr>
          <w:ilvl w:val="0"/>
          <w:numId w:val="0"/>
        </w:numPr>
        <w:rPr>
          <w:rFonts w:hint="default" w:ascii="Times New Roman" w:hAnsi="Times New Roman" w:cs="Times New Roman"/>
          <w:b w:val="0"/>
          <w:bCs w:val="0"/>
          <w:i w:val="0"/>
          <w:color w:val="auto"/>
          <w:sz w:val="28"/>
          <w:szCs w:val="28"/>
          <w:vertAlign w:val="baseline"/>
          <w:lang w:val="en-US" w:eastAsia="zh-CN" w:bidi="ar-SA"/>
        </w:rPr>
      </w:pPr>
      <w:r>
        <w:rPr>
          <w:rFonts w:hint="default" w:ascii="Times New Roman" w:hAnsi="Times New Roman" w:cs="Times New Roman"/>
          <w:b w:val="0"/>
          <w:bCs w:val="0"/>
          <w:i w:val="0"/>
          <w:color w:val="auto"/>
          <w:sz w:val="28"/>
          <w:szCs w:val="28"/>
          <w:vertAlign w:val="baseline"/>
          <w:lang w:val="en-US" w:eastAsia="zh-CN" w:bidi="ar-SA"/>
        </w:rPr>
        <w:t>- In ra phần tử ở vị trí k (arr[k-1])</w:t>
      </w:r>
    </w:p>
    <w:p>
      <w:pPr>
        <w:numPr>
          <w:ilvl w:val="0"/>
          <w:numId w:val="0"/>
        </w:numPr>
        <w:rPr>
          <w:rFonts w:hint="default" w:ascii="Times New Roman" w:hAnsi="Times New Roman"/>
          <w:b/>
          <w:bCs/>
          <w:i w:val="0"/>
          <w:color w:val="auto"/>
          <w:sz w:val="28"/>
          <w:szCs w:val="28"/>
          <w:vertAlign w:val="baseline"/>
          <w:lang w:val="en-US" w:eastAsia="zh-CN"/>
        </w:rPr>
      </w:pPr>
      <w:r>
        <w:rPr>
          <w:rFonts w:hint="default" w:ascii="Times New Roman" w:hAnsi="Times New Roman" w:cs="Times New Roman"/>
          <w:b/>
          <w:bCs/>
          <w:i w:val="0"/>
          <w:color w:val="auto"/>
          <w:sz w:val="28"/>
          <w:szCs w:val="28"/>
          <w:vertAlign w:val="baseline"/>
          <w:lang w:val="en-US" w:eastAsia="zh-CN" w:bidi="ar-SA"/>
        </w:rPr>
        <w:t xml:space="preserve">Code: </w:t>
      </w:r>
      <w:r>
        <w:rPr>
          <w:rFonts w:hint="default" w:ascii="Times New Roman" w:hAnsi="Times New Roman"/>
          <w:b/>
          <w:bCs/>
          <w:i w:val="0"/>
          <w:color w:val="auto"/>
          <w:sz w:val="28"/>
          <w:szCs w:val="28"/>
          <w:vertAlign w:val="baseline"/>
          <w:lang w:val="en-US" w:eastAsia="zh-CN"/>
        </w:rPr>
        <w:fldChar w:fldCharType="begin"/>
      </w:r>
      <w:r>
        <w:rPr>
          <w:rFonts w:hint="default" w:ascii="Times New Roman" w:hAnsi="Times New Roman"/>
          <w:b/>
          <w:bCs/>
          <w:i w:val="0"/>
          <w:color w:val="auto"/>
          <w:sz w:val="28"/>
          <w:szCs w:val="28"/>
          <w:vertAlign w:val="baseline"/>
          <w:lang w:val="en-US" w:eastAsia="zh-CN"/>
        </w:rPr>
        <w:instrText xml:space="preserve"> HYPERLINK "https://ideone.com/scMqvr" </w:instrText>
      </w:r>
      <w:r>
        <w:rPr>
          <w:rFonts w:hint="default" w:ascii="Times New Roman" w:hAnsi="Times New Roman"/>
          <w:b/>
          <w:bCs/>
          <w:i w:val="0"/>
          <w:color w:val="auto"/>
          <w:sz w:val="28"/>
          <w:szCs w:val="28"/>
          <w:vertAlign w:val="baseline"/>
          <w:lang w:val="en-US" w:eastAsia="zh-CN"/>
        </w:rPr>
        <w:fldChar w:fldCharType="separate"/>
      </w:r>
      <w:r>
        <w:rPr>
          <w:rStyle w:val="4"/>
          <w:rFonts w:hint="default" w:ascii="Times New Roman" w:hAnsi="Times New Roman"/>
          <w:b/>
          <w:bCs/>
          <w:i w:val="0"/>
          <w:sz w:val="28"/>
          <w:szCs w:val="28"/>
          <w:vertAlign w:val="baseline"/>
          <w:lang w:val="en-US" w:eastAsia="zh-CN"/>
        </w:rPr>
        <w:t>https://ideone.com/scMqvr</w:t>
      </w:r>
      <w:r>
        <w:rPr>
          <w:rFonts w:hint="default" w:ascii="Times New Roman" w:hAnsi="Times New Roman"/>
          <w:b/>
          <w:bCs/>
          <w:i w:val="0"/>
          <w:color w:val="auto"/>
          <w:sz w:val="28"/>
          <w:szCs w:val="28"/>
          <w:vertAlign w:val="baseline"/>
          <w:lang w:val="en-US" w:eastAsia="zh-CN"/>
        </w:rPr>
        <w:fldChar w:fldCharType="end"/>
      </w:r>
    </w:p>
    <w:p>
      <w:pPr>
        <w:numPr>
          <w:ilvl w:val="0"/>
          <w:numId w:val="0"/>
        </w:numPr>
        <w:ind w:leftChars="0"/>
        <w:rPr>
          <w:rFonts w:hint="default" w:ascii="Times New Roman" w:hAnsi="Times New Roman" w:cs="Times New Roman"/>
          <w:b/>
          <w:bCs/>
          <w:i w:val="0"/>
          <w:sz w:val="36"/>
          <w:szCs w:val="36"/>
          <w:vertAlign w:val="baseline"/>
          <w:lang w:val="en-US" w:eastAsia="zh-CN" w:bidi="ar-SA"/>
        </w:rPr>
      </w:pPr>
      <w:r>
        <w:rPr>
          <w:rFonts w:hint="default" w:ascii="Times New Roman" w:hAnsi="Times New Roman" w:cs="Times New Roman"/>
          <w:b/>
          <w:bCs/>
          <w:i w:val="0"/>
          <w:sz w:val="36"/>
          <w:szCs w:val="36"/>
          <w:vertAlign w:val="baseline"/>
          <w:lang w:val="en-US" w:eastAsia="zh-CN" w:bidi="ar-SA"/>
        </w:rPr>
        <w:t>4.2 Help Sudo</w:t>
      </w:r>
    </w:p>
    <w:p>
      <w:pPr>
        <w:numPr>
          <w:ilvl w:val="0"/>
          <w:numId w:val="0"/>
        </w:numPr>
        <w:rPr>
          <w:rFonts w:hint="default" w:ascii="Times New Roman" w:hAnsi="Times New Roman"/>
          <w:b w:val="0"/>
          <w:bCs w:val="0"/>
          <w:i w:val="0"/>
          <w:color w:val="auto"/>
          <w:sz w:val="28"/>
          <w:szCs w:val="28"/>
          <w:vertAlign w:val="baseline"/>
          <w:lang w:val="en-US" w:eastAsia="zh-CN"/>
        </w:rPr>
      </w:pPr>
      <w:r>
        <w:rPr>
          <w:rFonts w:hint="default" w:ascii="Times New Roman" w:hAnsi="Times New Roman"/>
          <w:b/>
          <w:bCs/>
          <w:i w:val="0"/>
          <w:color w:val="auto"/>
          <w:sz w:val="28"/>
          <w:szCs w:val="28"/>
          <w:vertAlign w:val="baseline"/>
          <w:lang w:val="en-US" w:eastAsia="zh-CN"/>
        </w:rPr>
        <w:t xml:space="preserve">- </w:t>
      </w:r>
      <w:r>
        <w:rPr>
          <w:rFonts w:hint="default" w:ascii="Times New Roman" w:hAnsi="Times New Roman"/>
          <w:b w:val="0"/>
          <w:bCs w:val="0"/>
          <w:i w:val="0"/>
          <w:color w:val="auto"/>
          <w:sz w:val="28"/>
          <w:szCs w:val="28"/>
          <w:vertAlign w:val="baseline"/>
          <w:lang w:val="en-US" w:eastAsia="zh-CN"/>
        </w:rPr>
        <w:t>Dùng Binarry Search để tìm kiếm sự xuất hiện của x</w:t>
      </w:r>
    </w:p>
    <w:p>
      <w:pPr>
        <w:numPr>
          <w:ilvl w:val="0"/>
          <w:numId w:val="0"/>
        </w:numPr>
        <w:rPr>
          <w:rFonts w:hint="default" w:ascii="Times New Roman" w:hAnsi="Times New Roman"/>
          <w:b w:val="0"/>
          <w:bCs w:val="0"/>
          <w:i w:val="0"/>
          <w:color w:val="auto"/>
          <w:sz w:val="28"/>
          <w:szCs w:val="28"/>
          <w:vertAlign w:val="baseline"/>
          <w:lang w:val="en-US" w:eastAsia="zh-CN"/>
        </w:rPr>
      </w:pPr>
      <w:r>
        <w:rPr>
          <w:rFonts w:hint="default" w:ascii="Times New Roman" w:hAnsi="Times New Roman"/>
          <w:b w:val="0"/>
          <w:bCs w:val="0"/>
          <w:i w:val="0"/>
          <w:color w:val="auto"/>
          <w:sz w:val="28"/>
          <w:szCs w:val="28"/>
          <w:vertAlign w:val="baseline"/>
          <w:lang w:val="en-US" w:eastAsia="zh-CN"/>
        </w:rPr>
        <w:t>- Tìm thấy -&gt; YES, không tìm thấy -&gt; NO</w:t>
      </w:r>
    </w:p>
    <w:p>
      <w:pPr>
        <w:numPr>
          <w:ilvl w:val="0"/>
          <w:numId w:val="0"/>
        </w:numPr>
        <w:rPr>
          <w:rFonts w:hint="default" w:ascii="Times New Roman" w:hAnsi="Times New Roman"/>
          <w:b/>
          <w:bCs/>
          <w:i w:val="0"/>
          <w:color w:val="auto"/>
          <w:sz w:val="28"/>
          <w:szCs w:val="28"/>
          <w:vertAlign w:val="baseline"/>
          <w:lang w:val="en-US" w:eastAsia="zh-CN"/>
        </w:rPr>
      </w:pPr>
      <w:r>
        <w:rPr>
          <w:rFonts w:hint="default" w:ascii="Times New Roman" w:hAnsi="Times New Roman"/>
          <w:b/>
          <w:bCs/>
          <w:i w:val="0"/>
          <w:color w:val="auto"/>
          <w:sz w:val="28"/>
          <w:szCs w:val="28"/>
          <w:vertAlign w:val="baseline"/>
          <w:lang w:val="en-US" w:eastAsia="zh-CN"/>
        </w:rPr>
        <w:t xml:space="preserve">Code: </w:t>
      </w:r>
      <w:r>
        <w:rPr>
          <w:rFonts w:hint="default" w:ascii="Times New Roman" w:hAnsi="Times New Roman"/>
          <w:b/>
          <w:bCs/>
          <w:i w:val="0"/>
          <w:color w:val="auto"/>
          <w:sz w:val="28"/>
          <w:szCs w:val="28"/>
          <w:vertAlign w:val="baseline"/>
          <w:lang w:val="en-US" w:eastAsia="zh-CN"/>
        </w:rPr>
        <w:fldChar w:fldCharType="begin"/>
      </w:r>
      <w:r>
        <w:rPr>
          <w:rFonts w:hint="default" w:ascii="Times New Roman" w:hAnsi="Times New Roman"/>
          <w:b/>
          <w:bCs/>
          <w:i w:val="0"/>
          <w:color w:val="auto"/>
          <w:sz w:val="28"/>
          <w:szCs w:val="28"/>
          <w:vertAlign w:val="baseline"/>
          <w:lang w:val="en-US" w:eastAsia="zh-CN"/>
        </w:rPr>
        <w:instrText xml:space="preserve"> HYPERLINK "https://ideone.com/CLGRZ2" </w:instrText>
      </w:r>
      <w:r>
        <w:rPr>
          <w:rFonts w:hint="default" w:ascii="Times New Roman" w:hAnsi="Times New Roman"/>
          <w:b/>
          <w:bCs/>
          <w:i w:val="0"/>
          <w:color w:val="auto"/>
          <w:sz w:val="28"/>
          <w:szCs w:val="28"/>
          <w:vertAlign w:val="baseline"/>
          <w:lang w:val="en-US" w:eastAsia="zh-CN"/>
        </w:rPr>
        <w:fldChar w:fldCharType="separate"/>
      </w:r>
      <w:r>
        <w:rPr>
          <w:rStyle w:val="4"/>
          <w:rFonts w:hint="default" w:ascii="Times New Roman" w:hAnsi="Times New Roman"/>
          <w:b/>
          <w:bCs/>
          <w:i w:val="0"/>
          <w:sz w:val="28"/>
          <w:szCs w:val="28"/>
          <w:vertAlign w:val="baseline"/>
          <w:lang w:val="en-US" w:eastAsia="zh-CN"/>
        </w:rPr>
        <w:t>https://ideone.com/CLGRZ2</w:t>
      </w:r>
      <w:r>
        <w:rPr>
          <w:rFonts w:hint="default" w:ascii="Times New Roman" w:hAnsi="Times New Roman"/>
          <w:b/>
          <w:bCs/>
          <w:i w:val="0"/>
          <w:color w:val="auto"/>
          <w:sz w:val="28"/>
          <w:szCs w:val="28"/>
          <w:vertAlign w:val="baseline"/>
          <w:lang w:val="en-US" w:eastAsia="zh-CN"/>
        </w:rPr>
        <w:fldChar w:fldCharType="end"/>
      </w:r>
    </w:p>
    <w:p>
      <w:pPr>
        <w:numPr>
          <w:ilvl w:val="0"/>
          <w:numId w:val="0"/>
        </w:numPr>
        <w:rPr>
          <w:rFonts w:hint="default" w:ascii="Times New Roman" w:hAnsi="Times New Roman"/>
          <w:b/>
          <w:bCs/>
          <w:i w:val="0"/>
          <w:color w:val="auto"/>
          <w:sz w:val="28"/>
          <w:szCs w:val="28"/>
          <w:vertAlign w:val="baseline"/>
          <w:lang w:val="en-US" w:eastAsia="zh-CN"/>
        </w:rPr>
      </w:pPr>
    </w:p>
    <w:sectPr>
      <w:pgSz w:w="11906" w:h="16838"/>
      <w:pgMar w:top="1440" w:right="1800" w:bottom="1440" w:left="1800" w:header="720" w:footer="720" w:gutter="0"/>
      <w:pgBorders>
        <w:top w:val="none" w:sz="0" w:space="0"/>
        <w:left w:val="single" w:color="auto" w:sz="4" w:space="4"/>
        <w:bottom w:val="none" w:sz="0" w:space="0"/>
        <w:right w:val="sing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9C42657"/>
    <w:multiLevelType w:val="multilevel"/>
    <w:tmpl w:val="E9C42657"/>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71C5FF18"/>
    <w:multiLevelType w:val="singleLevel"/>
    <w:tmpl w:val="71C5FF18"/>
    <w:lvl w:ilvl="0" w:tentative="0">
      <w:start w:val="1"/>
      <w:numFmt w:val="decimal"/>
      <w:lvlText w:val="%1"/>
      <w:lvlJc w:val="left"/>
      <w:pPr>
        <w:ind w:left="1440" w:leftChars="0" w:firstLine="0" w:firstLineChars="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0A4826"/>
    <w:rsid w:val="107354C3"/>
    <w:rsid w:val="2AE762D3"/>
    <w:rsid w:val="2E644B08"/>
    <w:rsid w:val="3AF0636E"/>
    <w:rsid w:val="418A1681"/>
    <w:rsid w:val="440A4826"/>
    <w:rsid w:val="4AD37BA5"/>
    <w:rsid w:val="4D6E02A9"/>
    <w:rsid w:val="5D634178"/>
    <w:rsid w:val="61685234"/>
    <w:rsid w:val="76F124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FollowedHyperlink"/>
    <w:basedOn w:val="2"/>
    <w:uiPriority w:val="0"/>
    <w:rPr>
      <w:color w:val="800080"/>
      <w:u w:val="single"/>
    </w:rPr>
  </w:style>
  <w:style w:type="character" w:styleId="5">
    <w:name w:val="Hyperlink"/>
    <w:basedOn w:val="2"/>
    <w:qFormat/>
    <w:uiPriority w:val="0"/>
    <w:rPr>
      <w:color w:val="0000FF"/>
      <w:u w:val="single"/>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2"/>
    <w:qFormat/>
    <w:uiPriority w:val="0"/>
    <w:rPr>
      <w:b/>
      <w:bCs/>
    </w:rPr>
  </w:style>
  <w:style w:type="table" w:styleId="8">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273</TotalTime>
  <ScaleCrop>false</ScaleCrop>
  <LinksUpToDate>false</LinksUpToDate>
  <CharactersWithSpaces>0</CharactersWithSpaces>
  <Application>WPS Office_11.2.0.10258_F1E327BC-269C-435d-A152-05C5408002CA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2021-05-18T15:04:00Z</dcterms:created>
  <dc:creator>ADMIN</dc:creator>
  <cp:lastModifiedBy>Trần Vân Anh</cp:lastModifiedBy>
  <dcterms:modified xsi:type="dcterms:W3CDTF">2021-08-25T15:29:14Z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60F41F792FA24D7BA479A200A4D6C0DC</vt:lpwstr>
  </property>
</Properties>
</file>